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D5553" w14:textId="657A7167" w:rsidR="00E660D7" w:rsidRDefault="00F93186" w:rsidP="00292ACD">
      <w:pPr>
        <w:rPr>
          <w:b/>
          <w:lang w:val="en-US"/>
        </w:rPr>
      </w:pPr>
      <w:r w:rsidRPr="002255D2">
        <w:rPr>
          <w:b/>
          <w:lang w:val="en-US"/>
        </w:rPr>
        <w:t xml:space="preserve">Exercise: </w:t>
      </w:r>
      <w:r w:rsidR="00AB6ED4">
        <w:rPr>
          <w:b/>
          <w:lang w:val="en-US"/>
        </w:rPr>
        <w:t xml:space="preserve">Hospital Bed, </w:t>
      </w:r>
      <w:proofErr w:type="spellStart"/>
      <w:r w:rsidR="006529D6">
        <w:rPr>
          <w:b/>
          <w:lang w:val="en-US"/>
        </w:rPr>
        <w:t>GoF</w:t>
      </w:r>
      <w:proofErr w:type="spellEnd"/>
      <w:r w:rsidR="006529D6">
        <w:rPr>
          <w:b/>
          <w:lang w:val="en-US"/>
        </w:rPr>
        <w:t xml:space="preserve"> Strategy</w:t>
      </w:r>
    </w:p>
    <w:p w14:paraId="56AF23B9" w14:textId="77777777" w:rsidR="00292ACD" w:rsidRDefault="00292ACD" w:rsidP="00292ACD">
      <w:pPr>
        <w:rPr>
          <w:lang w:val="en-US"/>
        </w:rPr>
      </w:pPr>
    </w:p>
    <w:p w14:paraId="17FA507E" w14:textId="03BB859D" w:rsidR="00920B86" w:rsidRDefault="00A37871" w:rsidP="00292ACD">
      <w:pPr>
        <w:rPr>
          <w:lang w:val="en-US"/>
        </w:rPr>
      </w:pPr>
      <w:r>
        <w:rPr>
          <w:lang w:val="en-US"/>
        </w:rPr>
        <w:t>In these</w:t>
      </w:r>
      <w:r w:rsidR="00920B86">
        <w:rPr>
          <w:lang w:val="en-US"/>
        </w:rPr>
        <w:t xml:space="preserve"> exercise</w:t>
      </w:r>
      <w:r>
        <w:rPr>
          <w:lang w:val="en-US"/>
        </w:rPr>
        <w:t>s</w:t>
      </w:r>
      <w:r w:rsidR="00920B86">
        <w:rPr>
          <w:lang w:val="en-US"/>
        </w:rPr>
        <w:t xml:space="preserve">, you will </w:t>
      </w:r>
      <w:r w:rsidR="006529D6">
        <w:rPr>
          <w:lang w:val="en-US"/>
        </w:rPr>
        <w:t xml:space="preserve">start working on a Hospital Bed implementation. </w:t>
      </w:r>
      <w:r w:rsidR="00B42E61">
        <w:rPr>
          <w:lang w:val="en-US"/>
        </w:rPr>
        <w:t>Y</w:t>
      </w:r>
      <w:r w:rsidR="006529D6">
        <w:rPr>
          <w:lang w:val="en-US"/>
        </w:rPr>
        <w:t>ou will start out with some code, which in the coming weeks will be replaced by a better design that you will develop.</w:t>
      </w:r>
    </w:p>
    <w:p w14:paraId="737CC573" w14:textId="77777777" w:rsidR="006529D6" w:rsidRDefault="006529D6" w:rsidP="00292ACD">
      <w:pPr>
        <w:rPr>
          <w:lang w:val="en-US"/>
        </w:rPr>
      </w:pPr>
    </w:p>
    <w:p w14:paraId="37A8074F" w14:textId="2C437061" w:rsidR="006529D6" w:rsidRDefault="006529D6" w:rsidP="00292ACD">
      <w:pPr>
        <w:rPr>
          <w:lang w:val="en-US"/>
        </w:rPr>
      </w:pPr>
      <w:r>
        <w:rPr>
          <w:lang w:val="en-US"/>
        </w:rPr>
        <w:t xml:space="preserve">Today we will extend the solution to use the </w:t>
      </w:r>
      <w:proofErr w:type="spellStart"/>
      <w:r>
        <w:rPr>
          <w:lang w:val="en-US"/>
        </w:rPr>
        <w:t>GoF</w:t>
      </w:r>
      <w:proofErr w:type="spellEnd"/>
      <w:r>
        <w:rPr>
          <w:lang w:val="en-US"/>
        </w:rPr>
        <w:t xml:space="preserve"> Strategy pattern to make the software more flexible and even </w:t>
      </w:r>
      <w:r w:rsidR="00023323">
        <w:rPr>
          <w:lang w:val="en-US"/>
        </w:rPr>
        <w:t>change behavior at runtime</w:t>
      </w:r>
      <w:r>
        <w:rPr>
          <w:lang w:val="en-US"/>
        </w:rPr>
        <w:t>.</w:t>
      </w:r>
    </w:p>
    <w:p w14:paraId="78EEB4E8" w14:textId="77777777" w:rsidR="001979E3" w:rsidRDefault="001979E3" w:rsidP="001979E3">
      <w:pPr>
        <w:pBdr>
          <w:bottom w:val="single" w:sz="6" w:space="1" w:color="auto"/>
        </w:pBdr>
        <w:rPr>
          <w:lang w:val="en-US"/>
        </w:rPr>
      </w:pPr>
    </w:p>
    <w:p w14:paraId="789F1EE4" w14:textId="77777777" w:rsidR="001979E3" w:rsidRDefault="001979E3" w:rsidP="001979E3">
      <w:pPr>
        <w:rPr>
          <w:lang w:val="en-US"/>
        </w:rPr>
      </w:pPr>
    </w:p>
    <w:p w14:paraId="0B70FF5A" w14:textId="77777777" w:rsidR="00AB6ED4" w:rsidRDefault="00AB6ED4" w:rsidP="001979E3">
      <w:pPr>
        <w:rPr>
          <w:lang w:val="en-US"/>
        </w:rPr>
      </w:pPr>
      <w:r>
        <w:rPr>
          <w:lang w:val="en-US"/>
        </w:rPr>
        <w:t>Your job is to design and implement software for a hospital bed.</w:t>
      </w:r>
    </w:p>
    <w:p w14:paraId="0900D02D" w14:textId="77777777" w:rsidR="00AB6ED4" w:rsidRDefault="00AB6ED4" w:rsidP="001979E3">
      <w:pPr>
        <w:rPr>
          <w:lang w:val="en-US"/>
        </w:rPr>
      </w:pPr>
    </w:p>
    <w:p w14:paraId="7F3F15D3" w14:textId="2660325D" w:rsidR="00AB6ED4" w:rsidRDefault="00AB6ED4" w:rsidP="001979E3">
      <w:pPr>
        <w:rPr>
          <w:lang w:val="en-US"/>
        </w:rPr>
      </w:pPr>
      <w:r>
        <w:rPr>
          <w:lang w:val="en-US"/>
        </w:rPr>
        <w:t>The caretakers at the hospital have trouble with patients leaving their beds when they are not supposed to.</w:t>
      </w:r>
    </w:p>
    <w:p w14:paraId="32354ACC" w14:textId="62EE315E" w:rsidR="00AB6ED4" w:rsidRDefault="00AB6ED4" w:rsidP="001979E3">
      <w:pPr>
        <w:rPr>
          <w:lang w:val="en-US"/>
        </w:rPr>
      </w:pPr>
      <w:r>
        <w:rPr>
          <w:lang w:val="en-US"/>
        </w:rPr>
        <w:t xml:space="preserve">The hospital has hired </w:t>
      </w:r>
      <w:r w:rsidRPr="007458D0">
        <w:rPr>
          <w:i/>
          <w:lang w:val="en-US"/>
        </w:rPr>
        <w:t>you</w:t>
      </w:r>
      <w:r>
        <w:rPr>
          <w:lang w:val="en-US"/>
        </w:rPr>
        <w:t>, a brilliant young en</w:t>
      </w:r>
      <w:r w:rsidR="007458D0">
        <w:rPr>
          <w:lang w:val="en-US"/>
        </w:rPr>
        <w:t>gineer, to solve their problem</w:t>
      </w:r>
      <w:r w:rsidR="00587498">
        <w:rPr>
          <w:lang w:val="en-US"/>
        </w:rPr>
        <w:t>, after their old rookie software developer left for fame and money, leaving you with their old legacy code</w:t>
      </w:r>
      <w:r w:rsidR="007458D0">
        <w:rPr>
          <w:lang w:val="en-US"/>
        </w:rPr>
        <w:t>.</w:t>
      </w:r>
    </w:p>
    <w:p w14:paraId="4183336D" w14:textId="0DBF7FC2" w:rsidR="007458D0" w:rsidRDefault="00B42E61" w:rsidP="001979E3">
      <w:pPr>
        <w:rPr>
          <w:lang w:val="en-US"/>
        </w:rPr>
      </w:pPr>
      <w:r>
        <w:rPr>
          <w:lang w:val="en-US"/>
        </w:rPr>
        <w:t>The rookie developer</w:t>
      </w:r>
      <w:r w:rsidR="007458D0">
        <w:rPr>
          <w:lang w:val="en-US"/>
        </w:rPr>
        <w:t xml:space="preserve"> </w:t>
      </w:r>
      <w:r>
        <w:rPr>
          <w:lang w:val="en-US"/>
        </w:rPr>
        <w:t xml:space="preserve">left you with a simple solution which </w:t>
      </w:r>
      <w:r w:rsidR="00F9284A">
        <w:rPr>
          <w:lang w:val="en-US"/>
        </w:rPr>
        <w:t>should</w:t>
      </w:r>
      <w:r w:rsidR="007458D0">
        <w:rPr>
          <w:lang w:val="en-US"/>
        </w:rPr>
        <w:t xml:space="preserve">: </w:t>
      </w:r>
    </w:p>
    <w:p w14:paraId="6158A2BB" w14:textId="3A1397DE" w:rsidR="007458D0" w:rsidRDefault="007458D0" w:rsidP="007458D0">
      <w:pPr>
        <w:ind w:left="1304"/>
        <w:rPr>
          <w:lang w:val="en-US"/>
        </w:rPr>
      </w:pPr>
      <w:r>
        <w:rPr>
          <w:lang w:val="en-US"/>
        </w:rPr>
        <w:t>Install a presence sensor and a buzzer in the beds.</w:t>
      </w:r>
    </w:p>
    <w:p w14:paraId="2067BA60" w14:textId="77777777" w:rsidR="007458D0" w:rsidRDefault="007458D0" w:rsidP="007458D0">
      <w:pPr>
        <w:ind w:left="1304"/>
        <w:rPr>
          <w:lang w:val="en-US"/>
        </w:rPr>
      </w:pPr>
      <w:r>
        <w:rPr>
          <w:lang w:val="en-US"/>
        </w:rPr>
        <w:t>If the presence sensor detects, that there is no patient in the bed, alarm the caretakers using the buzzer.</w:t>
      </w:r>
    </w:p>
    <w:p w14:paraId="4665B191" w14:textId="77777777" w:rsidR="001979E3" w:rsidRDefault="001979E3" w:rsidP="001979E3">
      <w:pPr>
        <w:pBdr>
          <w:bottom w:val="single" w:sz="6" w:space="1" w:color="auto"/>
        </w:pBdr>
        <w:rPr>
          <w:lang w:val="en-US"/>
        </w:rPr>
      </w:pPr>
    </w:p>
    <w:p w14:paraId="4659E676" w14:textId="77777777" w:rsidR="001979E3" w:rsidRDefault="001979E3" w:rsidP="001979E3">
      <w:pPr>
        <w:rPr>
          <w:lang w:val="en-US"/>
        </w:rPr>
      </w:pPr>
    </w:p>
    <w:p w14:paraId="13E58CAB" w14:textId="1D48E152" w:rsidR="00B42E61" w:rsidRDefault="00B42E61" w:rsidP="00B42E61">
      <w:pPr>
        <w:rPr>
          <w:lang w:val="en-US"/>
        </w:rPr>
      </w:pPr>
      <w:r w:rsidRPr="00B42E61">
        <w:rPr>
          <w:lang w:val="en-US"/>
        </w:rPr>
        <w:t>The rookie developer</w:t>
      </w:r>
      <w:r>
        <w:rPr>
          <w:lang w:val="en-US"/>
        </w:rPr>
        <w:t xml:space="preserve"> left the </w:t>
      </w:r>
      <w:r w:rsidRPr="00B42E61">
        <w:rPr>
          <w:lang w:val="en-US"/>
        </w:rPr>
        <w:t>hospital bed system</w:t>
      </w:r>
      <w:r>
        <w:rPr>
          <w:lang w:val="en-US"/>
        </w:rPr>
        <w:t xml:space="preserve"> when the sensor for </w:t>
      </w:r>
      <w:r w:rsidRPr="00B42E61">
        <w:rPr>
          <w:lang w:val="en-US"/>
        </w:rPr>
        <w:t>detect</w:t>
      </w:r>
      <w:r>
        <w:rPr>
          <w:lang w:val="en-US"/>
        </w:rPr>
        <w:t>ing</w:t>
      </w:r>
      <w:r w:rsidRPr="00B42E61">
        <w:rPr>
          <w:lang w:val="en-US"/>
        </w:rPr>
        <w:t xml:space="preserve"> the presence or absence of a patient</w:t>
      </w:r>
      <w:r>
        <w:rPr>
          <w:lang w:val="en-US"/>
        </w:rPr>
        <w:t xml:space="preserve"> was installed.</w:t>
      </w:r>
    </w:p>
    <w:p w14:paraId="33075D1E" w14:textId="77777777" w:rsidR="00B42E61" w:rsidRDefault="00B42E61" w:rsidP="00B42E61">
      <w:pPr>
        <w:rPr>
          <w:lang w:val="en-US"/>
        </w:rPr>
      </w:pPr>
    </w:p>
    <w:p w14:paraId="6573F704" w14:textId="69CF709F" w:rsidR="009038A7" w:rsidRPr="009038A7" w:rsidRDefault="009038A7" w:rsidP="00B42E61">
      <w:pPr>
        <w:rPr>
          <w:b/>
          <w:bCs/>
          <w:lang w:val="en-US"/>
        </w:rPr>
      </w:pPr>
      <w:r w:rsidRPr="009038A7">
        <w:rPr>
          <w:b/>
          <w:bCs/>
          <w:lang w:val="en-US"/>
        </w:rPr>
        <w:t>Exercise 1:</w:t>
      </w:r>
    </w:p>
    <w:p w14:paraId="337A05B2" w14:textId="58D06FDC" w:rsidR="009038A7" w:rsidRDefault="009038A7" w:rsidP="00B42E61">
      <w:pPr>
        <w:rPr>
          <w:lang w:val="en-US"/>
        </w:rPr>
      </w:pPr>
      <w:r>
        <w:rPr>
          <w:lang w:val="en-US"/>
        </w:rPr>
        <w:t xml:space="preserve">Look at the system left by the Rookie developer and draw a UML diagram for the </w:t>
      </w:r>
      <w:r w:rsidR="00EB4208">
        <w:rPr>
          <w:lang w:val="en-US"/>
        </w:rPr>
        <w:t>existing</w:t>
      </w:r>
      <w:r>
        <w:rPr>
          <w:lang w:val="en-US"/>
        </w:rPr>
        <w:t xml:space="preserve"> system.</w:t>
      </w:r>
    </w:p>
    <w:p w14:paraId="1D004CF0" w14:textId="77777777" w:rsidR="009038A7" w:rsidRDefault="009038A7" w:rsidP="00B42E61">
      <w:pPr>
        <w:rPr>
          <w:lang w:val="en-US"/>
        </w:rPr>
      </w:pPr>
    </w:p>
    <w:p w14:paraId="6708608E" w14:textId="3AA87D74" w:rsidR="00B42E61" w:rsidRPr="00B42E61" w:rsidRDefault="00B42E61" w:rsidP="00B42E61">
      <w:pPr>
        <w:rPr>
          <w:b/>
          <w:bCs/>
          <w:lang w:val="en-US"/>
        </w:rPr>
      </w:pPr>
      <w:r w:rsidRPr="00B42E61">
        <w:rPr>
          <w:b/>
          <w:bCs/>
          <w:lang w:val="en-US"/>
        </w:rPr>
        <w:t xml:space="preserve">Exercise </w:t>
      </w:r>
      <w:r w:rsidR="009038A7">
        <w:rPr>
          <w:b/>
          <w:bCs/>
          <w:lang w:val="en-US"/>
        </w:rPr>
        <w:t>2</w:t>
      </w:r>
      <w:r w:rsidRPr="00B42E61">
        <w:rPr>
          <w:b/>
          <w:bCs/>
          <w:lang w:val="en-US"/>
        </w:rPr>
        <w:t xml:space="preserve">: </w:t>
      </w:r>
    </w:p>
    <w:p w14:paraId="5926FED4" w14:textId="6D1B82E6" w:rsidR="00B42E61" w:rsidRDefault="00B42E61" w:rsidP="00B42E61">
      <w:pPr>
        <w:rPr>
          <w:lang w:val="en-US"/>
        </w:rPr>
      </w:pPr>
      <w:r>
        <w:rPr>
          <w:lang w:val="en-US"/>
        </w:rPr>
        <w:t xml:space="preserve">Create a </w:t>
      </w:r>
      <w:r w:rsidR="00F9284A">
        <w:rPr>
          <w:lang w:val="en-US"/>
        </w:rPr>
        <w:t xml:space="preserve">controller </w:t>
      </w:r>
      <w:r>
        <w:rPr>
          <w:lang w:val="en-US"/>
        </w:rPr>
        <w:t>class</w:t>
      </w:r>
      <w:r w:rsidR="00F9284A">
        <w:rPr>
          <w:lang w:val="en-US"/>
        </w:rPr>
        <w:t xml:space="preserve"> </w:t>
      </w:r>
      <w:proofErr w:type="spellStart"/>
      <w:r w:rsidR="00F9284A" w:rsidRPr="00F9284A">
        <w:rPr>
          <w:rFonts w:ascii="Consolas" w:hAnsi="Consolas" w:cs="Consolas"/>
          <w:lang w:val="en-US"/>
        </w:rPr>
        <w:t>BedControl</w:t>
      </w:r>
      <w:proofErr w:type="spellEnd"/>
      <w:r>
        <w:rPr>
          <w:lang w:val="en-US"/>
        </w:rPr>
        <w:t xml:space="preserve"> that </w:t>
      </w:r>
      <w:r w:rsidR="009038A7">
        <w:rPr>
          <w:lang w:val="en-US"/>
        </w:rPr>
        <w:t>extends</w:t>
      </w:r>
      <w:r w:rsidR="00F9284A">
        <w:rPr>
          <w:lang w:val="en-US"/>
        </w:rPr>
        <w:t xml:space="preserve"> the</w:t>
      </w:r>
      <w:r>
        <w:rPr>
          <w:lang w:val="en-US"/>
        </w:rPr>
        <w:t xml:space="preserve"> </w:t>
      </w:r>
      <w:proofErr w:type="spellStart"/>
      <w:r w:rsidRPr="00EB4208">
        <w:rPr>
          <w:rFonts w:ascii="Consolas" w:hAnsi="Consolas" w:cs="Consolas"/>
          <w:lang w:val="en-US"/>
        </w:rPr>
        <w:t>IBedControl</w:t>
      </w:r>
      <w:proofErr w:type="spellEnd"/>
      <w:r w:rsidR="009038A7">
        <w:rPr>
          <w:lang w:val="en-US"/>
        </w:rPr>
        <w:t xml:space="preserve"> interface, in this class, you can create the logic for </w:t>
      </w:r>
      <w:r w:rsidR="00EB4208">
        <w:rPr>
          <w:lang w:val="en-US"/>
        </w:rPr>
        <w:t xml:space="preserve">the </w:t>
      </w:r>
      <w:r w:rsidR="009038A7">
        <w:rPr>
          <w:lang w:val="en-US"/>
        </w:rPr>
        <w:t>buzzer. Simulate the buzzer by printing to the console when the buzzer is buzzing. Remember to update your UML.</w:t>
      </w:r>
    </w:p>
    <w:p w14:paraId="4838CC48" w14:textId="77777777" w:rsidR="009038A7" w:rsidRDefault="009038A7" w:rsidP="00B42E61">
      <w:pPr>
        <w:rPr>
          <w:lang w:val="en-US"/>
        </w:rPr>
      </w:pPr>
    </w:p>
    <w:p w14:paraId="4E8DF005" w14:textId="1BB0C286" w:rsidR="009038A7" w:rsidRPr="009038A7" w:rsidRDefault="009038A7" w:rsidP="00B42E61">
      <w:pPr>
        <w:rPr>
          <w:b/>
          <w:bCs/>
          <w:lang w:val="en-US"/>
        </w:rPr>
      </w:pPr>
      <w:r w:rsidRPr="009038A7">
        <w:rPr>
          <w:b/>
          <w:bCs/>
          <w:lang w:val="en-US"/>
        </w:rPr>
        <w:t xml:space="preserve">Exercise </w:t>
      </w:r>
      <w:r>
        <w:rPr>
          <w:b/>
          <w:bCs/>
          <w:lang w:val="en-US"/>
        </w:rPr>
        <w:t>3</w:t>
      </w:r>
      <w:r w:rsidRPr="009038A7">
        <w:rPr>
          <w:b/>
          <w:bCs/>
          <w:lang w:val="en-US"/>
        </w:rPr>
        <w:t>:</w:t>
      </w:r>
    </w:p>
    <w:p w14:paraId="182269BA" w14:textId="71EC00F9" w:rsidR="009038A7" w:rsidRDefault="00F9284A" w:rsidP="00B42E61">
      <w:pPr>
        <w:rPr>
          <w:lang w:val="en-US"/>
        </w:rPr>
      </w:pPr>
      <w:r>
        <w:rPr>
          <w:lang w:val="en-US"/>
        </w:rPr>
        <w:t>In the</w:t>
      </w:r>
      <w:r w:rsidR="009038A7">
        <w:rPr>
          <w:lang w:val="en-US"/>
        </w:rPr>
        <w:t xml:space="preserve"> </w:t>
      </w:r>
      <w:proofErr w:type="spellStart"/>
      <w:r w:rsidR="009038A7" w:rsidRPr="00EB4208">
        <w:rPr>
          <w:rFonts w:ascii="Consolas" w:hAnsi="Consolas" w:cs="Consolas"/>
          <w:lang w:val="en-US"/>
        </w:rPr>
        <w:t>HospitalBedApplication</w:t>
      </w:r>
      <w:proofErr w:type="spellEnd"/>
      <w:r w:rsidR="009038A7">
        <w:rPr>
          <w:lang w:val="en-US"/>
        </w:rPr>
        <w:t xml:space="preserve"> </w:t>
      </w:r>
      <w:r>
        <w:rPr>
          <w:lang w:val="en-US"/>
        </w:rPr>
        <w:t>use the</w:t>
      </w:r>
      <w:r w:rsidR="009038A7">
        <w:rPr>
          <w:lang w:val="en-US"/>
        </w:rPr>
        <w:t xml:space="preserve"> instance</w:t>
      </w:r>
      <w:r>
        <w:rPr>
          <w:lang w:val="en-US"/>
        </w:rPr>
        <w:t>s</w:t>
      </w:r>
      <w:r w:rsidR="009038A7">
        <w:rPr>
          <w:lang w:val="en-US"/>
        </w:rPr>
        <w:t xml:space="preserve"> of </w:t>
      </w:r>
      <w:proofErr w:type="spellStart"/>
      <w:r w:rsidR="009038A7" w:rsidRPr="00EB4208">
        <w:rPr>
          <w:rFonts w:ascii="Consolas" w:hAnsi="Consolas" w:cs="Consolas"/>
          <w:lang w:val="en-US"/>
        </w:rPr>
        <w:t>BedControl</w:t>
      </w:r>
      <w:proofErr w:type="spellEnd"/>
      <w:r w:rsidR="009038A7">
        <w:rPr>
          <w:lang w:val="en-US"/>
        </w:rPr>
        <w:t xml:space="preserve"> and </w:t>
      </w:r>
      <w:proofErr w:type="spellStart"/>
      <w:r w:rsidR="009038A7" w:rsidRPr="00EB4208">
        <w:rPr>
          <w:rFonts w:ascii="Consolas" w:hAnsi="Consolas" w:cs="Consolas"/>
          <w:lang w:val="en-US"/>
        </w:rPr>
        <w:t>PresenceSensor</w:t>
      </w:r>
      <w:proofErr w:type="spellEnd"/>
      <w:r w:rsidR="009038A7">
        <w:rPr>
          <w:lang w:val="en-US"/>
        </w:rPr>
        <w:t xml:space="preserve"> – call the </w:t>
      </w:r>
      <w:proofErr w:type="spellStart"/>
      <w:r w:rsidR="00FA001C">
        <w:rPr>
          <w:rFonts w:ascii="Consolas" w:hAnsi="Consolas" w:cs="Consolas"/>
          <w:lang w:val="en-US"/>
        </w:rPr>
        <w:t>ReadSample</w:t>
      </w:r>
      <w:proofErr w:type="spellEnd"/>
      <w:r w:rsidR="009038A7">
        <w:rPr>
          <w:lang w:val="en-US"/>
        </w:rPr>
        <w:t xml:space="preserve"> method to test the applicatio</w:t>
      </w:r>
      <w:r w:rsidR="00FA001C">
        <w:rPr>
          <w:lang w:val="en-US"/>
        </w:rPr>
        <w:t xml:space="preserve">n – you can call this method in </w:t>
      </w:r>
      <w:r>
        <w:rPr>
          <w:lang w:val="en-US"/>
        </w:rPr>
        <w:t xml:space="preserve">the existing </w:t>
      </w:r>
      <w:r w:rsidR="00FA001C">
        <w:rPr>
          <w:lang w:val="en-US"/>
        </w:rPr>
        <w:t>loop.</w:t>
      </w:r>
    </w:p>
    <w:p w14:paraId="67A0D8B5" w14:textId="77777777" w:rsidR="00B42E61" w:rsidRDefault="00B42E61" w:rsidP="00B42E61">
      <w:pPr>
        <w:rPr>
          <w:lang w:val="en-US"/>
        </w:rPr>
      </w:pPr>
    </w:p>
    <w:p w14:paraId="39FB6AD4" w14:textId="1D377081" w:rsidR="00B42E61" w:rsidRPr="00E1461C" w:rsidRDefault="00EB4208" w:rsidP="00B42E61">
      <w:pPr>
        <w:rPr>
          <w:lang w:val="en-US"/>
        </w:rPr>
      </w:pPr>
      <w:r>
        <w:rPr>
          <w:lang w:val="en-US"/>
        </w:rPr>
        <w:t>Now</w:t>
      </w:r>
      <w:r w:rsidR="00B42E61" w:rsidRPr="00B42E61">
        <w:rPr>
          <w:lang w:val="en-US"/>
        </w:rPr>
        <w:t>, you are going to refactor and extend your solution so that it becomes much more flexible. You are also going to</w:t>
      </w:r>
      <w:r w:rsidR="00B42E61" w:rsidRPr="006C1B8F">
        <w:rPr>
          <w:lang w:val="en-US"/>
        </w:rPr>
        <w:t xml:space="preserve"> </w:t>
      </w:r>
      <w:r w:rsidR="00B42E61" w:rsidRPr="00B42E61">
        <w:rPr>
          <w:lang w:val="en-US"/>
        </w:rPr>
        <w:t>implement new ways to alarm caretakers, and finally make it very flexible to select how alarming</w:t>
      </w:r>
      <w:r w:rsidR="00B42E61" w:rsidRPr="006C1B8F">
        <w:rPr>
          <w:lang w:val="en-US"/>
        </w:rPr>
        <w:t xml:space="preserve"> </w:t>
      </w:r>
      <w:r w:rsidR="00B42E61" w:rsidRPr="00B42E61">
        <w:rPr>
          <w:lang w:val="en-US"/>
        </w:rPr>
        <w:t xml:space="preserve">will take place. This is going to happen by means of the </w:t>
      </w:r>
      <w:proofErr w:type="spellStart"/>
      <w:r w:rsidR="00B42E61" w:rsidRPr="00B42E61">
        <w:rPr>
          <w:lang w:val="en-US"/>
        </w:rPr>
        <w:t>GoF</w:t>
      </w:r>
      <w:proofErr w:type="spellEnd"/>
      <w:r w:rsidR="00B42E61" w:rsidRPr="00B42E61">
        <w:rPr>
          <w:lang w:val="en-US"/>
        </w:rPr>
        <w:t xml:space="preserve"> Strategy pattern. </w:t>
      </w:r>
    </w:p>
    <w:p w14:paraId="54373AF4" w14:textId="77777777" w:rsidR="00B42E61" w:rsidRPr="00E1461C" w:rsidRDefault="00B42E61" w:rsidP="00B42E61">
      <w:pPr>
        <w:rPr>
          <w:lang w:val="en-US"/>
        </w:rPr>
      </w:pPr>
    </w:p>
    <w:p w14:paraId="426ADECE" w14:textId="0CD70604" w:rsidR="006C1B8F" w:rsidRPr="00E1461C" w:rsidRDefault="006C1B8F" w:rsidP="00B42E61">
      <w:pPr>
        <w:rPr>
          <w:b/>
          <w:bCs/>
          <w:lang w:val="en-US"/>
        </w:rPr>
      </w:pPr>
      <w:r w:rsidRPr="00E1461C">
        <w:rPr>
          <w:b/>
          <w:bCs/>
          <w:lang w:val="en-US"/>
        </w:rPr>
        <w:t>Exercise 4:</w:t>
      </w:r>
    </w:p>
    <w:p w14:paraId="3968ED49" w14:textId="2B4713EB" w:rsidR="006C1B8F" w:rsidRDefault="006C1B8F" w:rsidP="00B42E61">
      <w:pPr>
        <w:rPr>
          <w:lang w:val="en-US"/>
        </w:rPr>
      </w:pPr>
      <w:r w:rsidRPr="006C1B8F">
        <w:rPr>
          <w:lang w:val="en-US"/>
        </w:rPr>
        <w:t xml:space="preserve">Alarming is a candidate for </w:t>
      </w:r>
      <w:r>
        <w:rPr>
          <w:lang w:val="en-US"/>
        </w:rPr>
        <w:t xml:space="preserve">the </w:t>
      </w:r>
      <w:r w:rsidRPr="006C1B8F">
        <w:rPr>
          <w:lang w:val="en-US"/>
        </w:rPr>
        <w:t>app</w:t>
      </w:r>
      <w:r>
        <w:rPr>
          <w:lang w:val="en-US"/>
        </w:rPr>
        <w:t xml:space="preserve">lication of </w:t>
      </w:r>
      <w:proofErr w:type="spellStart"/>
      <w:r>
        <w:rPr>
          <w:lang w:val="en-US"/>
        </w:rPr>
        <w:t>GoF</w:t>
      </w:r>
      <w:proofErr w:type="spellEnd"/>
      <w:r>
        <w:rPr>
          <w:lang w:val="en-US"/>
        </w:rPr>
        <w:t xml:space="preserve"> Strategy</w:t>
      </w:r>
      <w:r w:rsidR="00914D83">
        <w:rPr>
          <w:lang w:val="en-US"/>
        </w:rPr>
        <w:t xml:space="preserve"> pattern</w:t>
      </w:r>
      <w:r>
        <w:rPr>
          <w:lang w:val="en-US"/>
        </w:rPr>
        <w:t xml:space="preserve">, so: </w:t>
      </w:r>
      <w:r w:rsidR="00F9284A">
        <w:rPr>
          <w:lang w:val="en-US"/>
        </w:rPr>
        <w:t>Update your d</w:t>
      </w:r>
      <w:r>
        <w:rPr>
          <w:lang w:val="en-US"/>
        </w:rPr>
        <w:t>esign</w:t>
      </w:r>
      <w:r w:rsidR="00F9284A">
        <w:rPr>
          <w:lang w:val="en-US"/>
        </w:rPr>
        <w:t xml:space="preserve"> (UML)</w:t>
      </w:r>
      <w:r>
        <w:rPr>
          <w:lang w:val="en-US"/>
        </w:rPr>
        <w:t xml:space="preserve"> and </w:t>
      </w:r>
      <w:r w:rsidR="00F9284A">
        <w:rPr>
          <w:lang w:val="en-US"/>
        </w:rPr>
        <w:t xml:space="preserve">after </w:t>
      </w:r>
      <w:proofErr w:type="gramStart"/>
      <w:r>
        <w:rPr>
          <w:lang w:val="en-US"/>
        </w:rPr>
        <w:t>refactor</w:t>
      </w:r>
      <w:proofErr w:type="gramEnd"/>
      <w:r>
        <w:rPr>
          <w:lang w:val="en-US"/>
        </w:rPr>
        <w:t xml:space="preserve"> your application so that alarming uses </w:t>
      </w:r>
      <w:proofErr w:type="spellStart"/>
      <w:r>
        <w:rPr>
          <w:lang w:val="en-US"/>
        </w:rPr>
        <w:t>GoF</w:t>
      </w:r>
      <w:proofErr w:type="spellEnd"/>
      <w:r>
        <w:rPr>
          <w:lang w:val="en-US"/>
        </w:rPr>
        <w:t xml:space="preserve"> Strategy. Implement alarming in two ways.</w:t>
      </w:r>
    </w:p>
    <w:p w14:paraId="24399E09" w14:textId="77777777" w:rsidR="006C1B8F" w:rsidRDefault="006C1B8F" w:rsidP="00B42E61">
      <w:pPr>
        <w:rPr>
          <w:lang w:val="en-US"/>
        </w:rPr>
      </w:pPr>
    </w:p>
    <w:p w14:paraId="3F766B18" w14:textId="7C13C353" w:rsidR="006C1B8F" w:rsidRDefault="006C1B8F" w:rsidP="006C1B8F">
      <w:pPr>
        <w:pStyle w:val="ListParagraph"/>
        <w:numPr>
          <w:ilvl w:val="0"/>
          <w:numId w:val="18"/>
        </w:numPr>
        <w:rPr>
          <w:lang w:val="en-US"/>
        </w:rPr>
      </w:pPr>
      <w:r>
        <w:rPr>
          <w:lang w:val="en-US"/>
        </w:rPr>
        <w:t>A buzzer</w:t>
      </w:r>
    </w:p>
    <w:p w14:paraId="37AD143D" w14:textId="0356378F" w:rsidR="006C1B8F" w:rsidRDefault="006C1B8F" w:rsidP="006C1B8F">
      <w:pPr>
        <w:pStyle w:val="ListParagraph"/>
        <w:numPr>
          <w:ilvl w:val="0"/>
          <w:numId w:val="18"/>
        </w:numPr>
        <w:rPr>
          <w:lang w:val="en-US"/>
        </w:rPr>
      </w:pPr>
      <w:r>
        <w:rPr>
          <w:lang w:val="en-US"/>
        </w:rPr>
        <w:t>A light</w:t>
      </w:r>
    </w:p>
    <w:p w14:paraId="670DA015" w14:textId="77777777" w:rsidR="006C1B8F" w:rsidRPr="006C1B8F" w:rsidRDefault="006C1B8F" w:rsidP="006C1B8F">
      <w:pPr>
        <w:rPr>
          <w:lang w:val="en-US"/>
        </w:rPr>
      </w:pPr>
    </w:p>
    <w:p w14:paraId="584795A7" w14:textId="3D46F1FA" w:rsidR="006C1B8F" w:rsidRDefault="006C1B8F" w:rsidP="006C1B8F">
      <w:pPr>
        <w:rPr>
          <w:lang w:val="en-US"/>
        </w:rPr>
      </w:pPr>
      <w:r>
        <w:rPr>
          <w:lang w:val="en-US"/>
        </w:rPr>
        <w:t xml:space="preserve">How hard would it be to implement a third way of alarming, </w:t>
      </w:r>
      <w:r w:rsidR="00FA001C">
        <w:rPr>
          <w:lang w:val="en-US"/>
        </w:rPr>
        <w:t>i.e.,</w:t>
      </w:r>
      <w:r>
        <w:rPr>
          <w:lang w:val="en-US"/>
        </w:rPr>
        <w:t xml:space="preserve"> a text/email to the caretakers?</w:t>
      </w:r>
    </w:p>
    <w:p w14:paraId="45409D1A" w14:textId="77777777" w:rsidR="006C1B8F" w:rsidRDefault="006C1B8F" w:rsidP="006C1B8F">
      <w:pPr>
        <w:rPr>
          <w:lang w:val="en-US"/>
        </w:rPr>
      </w:pPr>
    </w:p>
    <w:p w14:paraId="71746A5A" w14:textId="623B9EE9" w:rsidR="006C1B8F" w:rsidRPr="00FA001C" w:rsidRDefault="006C1B8F" w:rsidP="006C1B8F">
      <w:pPr>
        <w:rPr>
          <w:b/>
          <w:bCs/>
          <w:lang w:val="en-US"/>
        </w:rPr>
      </w:pPr>
      <w:r w:rsidRPr="00FA001C">
        <w:rPr>
          <w:b/>
          <w:bCs/>
          <w:lang w:val="en-US"/>
        </w:rPr>
        <w:t>Exercise 5:</w:t>
      </w:r>
    </w:p>
    <w:p w14:paraId="1084C328" w14:textId="5B20FF1B" w:rsidR="00FA001C" w:rsidRDefault="006C1B8F" w:rsidP="006C1B8F">
      <w:pPr>
        <w:rPr>
          <w:lang w:val="en-US"/>
        </w:rPr>
      </w:pPr>
      <w:r>
        <w:rPr>
          <w:lang w:val="en-US"/>
        </w:rPr>
        <w:t>Redesign you</w:t>
      </w:r>
      <w:r w:rsidR="00FA001C">
        <w:rPr>
          <w:lang w:val="en-US"/>
        </w:rPr>
        <w:t>r</w:t>
      </w:r>
      <w:r>
        <w:rPr>
          <w:lang w:val="en-US"/>
        </w:rPr>
        <w:t xml:space="preserve"> software so</w:t>
      </w:r>
      <w:r w:rsidR="00FA001C">
        <w:rPr>
          <w:lang w:val="en-US"/>
        </w:rPr>
        <w:t xml:space="preserve"> that the alarm method </w:t>
      </w:r>
      <w:r w:rsidR="00E1461C">
        <w:rPr>
          <w:lang w:val="en-US"/>
        </w:rPr>
        <w:t>i.e.,</w:t>
      </w:r>
      <w:r w:rsidR="001B13A6">
        <w:rPr>
          <w:lang w:val="en-US"/>
        </w:rPr>
        <w:t xml:space="preserve"> </w:t>
      </w:r>
      <w:r w:rsidR="00FA001C">
        <w:rPr>
          <w:lang w:val="en-US"/>
        </w:rPr>
        <w:t>“</w:t>
      </w:r>
      <w:r w:rsidR="001B13A6">
        <w:rPr>
          <w:lang w:val="en-US"/>
        </w:rPr>
        <w:t>strategy</w:t>
      </w:r>
      <w:r w:rsidR="00FA001C">
        <w:rPr>
          <w:lang w:val="en-US"/>
        </w:rPr>
        <w:t xml:space="preserve">” </w:t>
      </w:r>
      <w:r w:rsidR="001B13A6">
        <w:rPr>
          <w:lang w:val="en-US"/>
        </w:rPr>
        <w:t>can be changed</w:t>
      </w:r>
      <w:r w:rsidR="00FA001C">
        <w:rPr>
          <w:lang w:val="en-US"/>
        </w:rPr>
        <w:t xml:space="preserve"> at run-time, so that you can choose the strategy when the program runs.</w:t>
      </w:r>
      <w:ins w:id="0" w:author="Michael Sørensen Loft" w:date="2023-08-30T16:37:00Z">
        <w:r w:rsidR="001B13A6">
          <w:rPr>
            <w:lang w:val="en-US"/>
          </w:rPr>
          <w:t xml:space="preserve"> </w:t>
        </w:r>
      </w:ins>
      <w:r w:rsidR="001B13A6">
        <w:rPr>
          <w:lang w:val="en-US"/>
        </w:rPr>
        <w:t>Pressing the ‘</w:t>
      </w:r>
      <w:r w:rsidR="00FA5A78">
        <w:rPr>
          <w:lang w:val="en-US"/>
        </w:rPr>
        <w:t>B</w:t>
      </w:r>
      <w:r w:rsidR="001B13A6">
        <w:rPr>
          <w:lang w:val="en-US"/>
        </w:rPr>
        <w:t>’ key shall make the program use the buzzer and pressing the ‘</w:t>
      </w:r>
      <w:r w:rsidR="00FA5A78">
        <w:rPr>
          <w:lang w:val="en-US"/>
        </w:rPr>
        <w:t>L</w:t>
      </w:r>
      <w:r w:rsidR="001B13A6">
        <w:rPr>
          <w:lang w:val="en-US"/>
        </w:rPr>
        <w:t>’ key shall make the program use the light.</w:t>
      </w:r>
    </w:p>
    <w:p w14:paraId="3449376E" w14:textId="77777777" w:rsidR="00FA001C" w:rsidRDefault="00FA001C" w:rsidP="006C1B8F">
      <w:pPr>
        <w:rPr>
          <w:lang w:val="en-US"/>
        </w:rPr>
      </w:pPr>
    </w:p>
    <w:p w14:paraId="015E522F" w14:textId="77777777" w:rsidR="00FA001C" w:rsidRPr="00914D83" w:rsidRDefault="00FA001C" w:rsidP="006C1B8F">
      <w:pPr>
        <w:rPr>
          <w:b/>
          <w:bCs/>
          <w:lang w:val="en-US"/>
        </w:rPr>
      </w:pPr>
      <w:r w:rsidRPr="00914D83">
        <w:rPr>
          <w:b/>
          <w:bCs/>
          <w:lang w:val="en-US"/>
        </w:rPr>
        <w:t>Exercise 6:</w:t>
      </w:r>
    </w:p>
    <w:p w14:paraId="1D33F89D" w14:textId="32E69E7E" w:rsidR="006C1B8F" w:rsidRDefault="00FA001C" w:rsidP="006C1B8F">
      <w:pPr>
        <w:rPr>
          <w:lang w:val="en-US"/>
        </w:rPr>
      </w:pPr>
      <w:r>
        <w:rPr>
          <w:lang w:val="en-US"/>
        </w:rPr>
        <w:t>A test has shown that the sensor sometimes provides false values, i.e., occasionally it reports false, even though a patient is in bed.</w:t>
      </w:r>
    </w:p>
    <w:p w14:paraId="6BCEEC4F" w14:textId="48328601" w:rsidR="00FA001C" w:rsidRDefault="00FA001C" w:rsidP="006C1B8F">
      <w:pPr>
        <w:rPr>
          <w:lang w:val="en-US"/>
        </w:rPr>
      </w:pPr>
      <w:r>
        <w:rPr>
          <w:lang w:val="en-US"/>
        </w:rPr>
        <w:t>As an engineer, you know that you sometimes have to filter you</w:t>
      </w:r>
      <w:r w:rsidR="00914D83">
        <w:rPr>
          <w:lang w:val="en-US"/>
        </w:rPr>
        <w:t>r</w:t>
      </w:r>
      <w:r>
        <w:rPr>
          <w:lang w:val="en-US"/>
        </w:rPr>
        <w:t xml:space="preserve"> input signals</w:t>
      </w:r>
      <w:r w:rsidR="00914D83">
        <w:rPr>
          <w:lang w:val="en-US"/>
        </w:rPr>
        <w:t xml:space="preserve">. </w:t>
      </w:r>
      <w:r w:rsidR="00914D83" w:rsidRPr="00914D83">
        <w:rPr>
          <w:lang w:val="en-US"/>
        </w:rPr>
        <w:t>So</w:t>
      </w:r>
      <w:r w:rsidR="00914D83">
        <w:rPr>
          <w:lang w:val="en-US"/>
        </w:rPr>
        <w:t>,</w:t>
      </w:r>
      <w:r w:rsidR="00914D83" w:rsidRPr="00914D83">
        <w:rPr>
          <w:lang w:val="en-US"/>
        </w:rPr>
        <w:t xml:space="preserve"> you come up with a very simple filter: The sensor input must be consistent for 3 consecutive samples before it can be trusted. Update your design to </w:t>
      </w:r>
      <w:r w:rsidR="00914D83" w:rsidRPr="00914D83">
        <w:rPr>
          <w:lang w:val="en-US"/>
        </w:rPr>
        <w:lastRenderedPageBreak/>
        <w:t>include the filter</w:t>
      </w:r>
      <w:r w:rsidR="00914D83">
        <w:rPr>
          <w:lang w:val="en-US"/>
        </w:rPr>
        <w:t xml:space="preserve"> before the alarm is called</w:t>
      </w:r>
      <w:r w:rsidR="00914D83" w:rsidRPr="00914D83">
        <w:rPr>
          <w:lang w:val="en-US"/>
        </w:rPr>
        <w:t xml:space="preserve">. When you do, have the </w:t>
      </w:r>
      <w:r w:rsidR="00914D83">
        <w:rPr>
          <w:lang w:val="en-US"/>
        </w:rPr>
        <w:t xml:space="preserve">Open Closed </w:t>
      </w:r>
      <w:r w:rsidR="00914D83" w:rsidRPr="00914D83">
        <w:rPr>
          <w:lang w:val="en-US"/>
        </w:rPr>
        <w:t xml:space="preserve">Principle in mind. Implement your solution, after you have </w:t>
      </w:r>
      <w:r w:rsidR="00914D83" w:rsidRPr="00F9284A">
        <w:rPr>
          <w:i/>
          <w:iCs/>
          <w:lang w:val="en-US"/>
        </w:rPr>
        <w:t>updated</w:t>
      </w:r>
      <w:r w:rsidR="00914D83" w:rsidRPr="00914D83">
        <w:rPr>
          <w:lang w:val="en-US"/>
        </w:rPr>
        <w:t xml:space="preserve"> your design</w:t>
      </w:r>
      <w:r w:rsidR="00914D83">
        <w:rPr>
          <w:lang w:val="en-US"/>
        </w:rPr>
        <w:t>.</w:t>
      </w:r>
    </w:p>
    <w:p w14:paraId="54F94075" w14:textId="77777777" w:rsidR="00914D83" w:rsidRDefault="00914D83" w:rsidP="006C1B8F">
      <w:pPr>
        <w:rPr>
          <w:lang w:val="en-US"/>
        </w:rPr>
      </w:pPr>
    </w:p>
    <w:p w14:paraId="31DD3BEF" w14:textId="49331339" w:rsidR="00CA764A" w:rsidRDefault="00CA764A" w:rsidP="006C1B8F">
      <w:pPr>
        <w:rPr>
          <w:lang w:val="en-US"/>
        </w:rPr>
      </w:pPr>
      <w:r w:rsidRPr="00CA764A">
        <w:rPr>
          <w:i/>
          <w:iCs/>
          <w:lang w:val="en-US"/>
        </w:rPr>
        <w:t>Proposal</w:t>
      </w:r>
      <w:r>
        <w:rPr>
          <w:lang w:val="en-US"/>
        </w:rPr>
        <w:t xml:space="preserve">: Create a separate class for the filter. </w:t>
      </w:r>
      <w:r w:rsidR="00E1461C">
        <w:rPr>
          <w:lang w:val="en-US"/>
        </w:rPr>
        <w:t>The method</w:t>
      </w:r>
      <w:r>
        <w:rPr>
          <w:lang w:val="en-US"/>
        </w:rPr>
        <w:t xml:space="preserve"> signature could look like</w:t>
      </w:r>
    </w:p>
    <w:p w14:paraId="46218643" w14:textId="09B6F0DB" w:rsidR="00CA764A" w:rsidRPr="00CA764A" w:rsidRDefault="00CA764A" w:rsidP="00CA764A">
      <w:pPr>
        <w:ind w:left="1304"/>
        <w:rPr>
          <w:rFonts w:ascii="Consolas" w:hAnsi="Consolas" w:cs="Consolas"/>
          <w:lang w:val="en-US"/>
        </w:rPr>
      </w:pPr>
      <w:r w:rsidRPr="00CA764A">
        <w:rPr>
          <w:rFonts w:ascii="Consolas" w:hAnsi="Consolas" w:cs="Consolas"/>
          <w:lang w:val="en-US"/>
        </w:rPr>
        <w:t xml:space="preserve">bool </w:t>
      </w:r>
      <w:proofErr w:type="gramStart"/>
      <w:r w:rsidR="000B4C38">
        <w:rPr>
          <w:rFonts w:ascii="Consolas" w:hAnsi="Consolas" w:cs="Consolas"/>
          <w:lang w:val="en-US"/>
        </w:rPr>
        <w:t>F</w:t>
      </w:r>
      <w:r w:rsidRPr="00CA764A">
        <w:rPr>
          <w:rFonts w:ascii="Consolas" w:hAnsi="Consolas" w:cs="Consolas"/>
          <w:lang w:val="en-US"/>
        </w:rPr>
        <w:t>ilter(</w:t>
      </w:r>
      <w:proofErr w:type="gramEnd"/>
      <w:r w:rsidRPr="00CA764A">
        <w:rPr>
          <w:rFonts w:ascii="Consolas" w:hAnsi="Consolas" w:cs="Consolas"/>
          <w:lang w:val="en-US"/>
        </w:rPr>
        <w:t>bool sample)</w:t>
      </w:r>
    </w:p>
    <w:p w14:paraId="5431C274" w14:textId="3DF9EFCE" w:rsidR="00CA764A" w:rsidRDefault="00CA764A" w:rsidP="006C1B8F">
      <w:pPr>
        <w:rPr>
          <w:ins w:id="1" w:author="Michael Sørensen Loft" w:date="2023-08-30T16:39:00Z"/>
          <w:lang w:val="en-US"/>
        </w:rPr>
      </w:pPr>
    </w:p>
    <w:p w14:paraId="3871981D" w14:textId="79460649" w:rsidR="005259C0" w:rsidRDefault="005259C0" w:rsidP="006C1B8F">
      <w:pPr>
        <w:rPr>
          <w:lang w:val="en-US"/>
        </w:rPr>
      </w:pPr>
      <w:r>
        <w:rPr>
          <w:lang w:val="en-US"/>
        </w:rPr>
        <w:t xml:space="preserve">where the Filter method is called every </w:t>
      </w:r>
      <w:r w:rsidR="00F9284A">
        <w:rPr>
          <w:lang w:val="en-US"/>
        </w:rPr>
        <w:t>time,</w:t>
      </w:r>
      <w:r>
        <w:rPr>
          <w:lang w:val="en-US"/>
        </w:rPr>
        <w:t xml:space="preserve"> a new sample is read from the sensor. The sample shall be the parameter passed to the method and the method shall return the filtered value. You have to choose, what the initial value should be: absent or present, because you need at least 3 samples to decide </w:t>
      </w:r>
      <w:r w:rsidR="00D704EF">
        <w:rPr>
          <w:lang w:val="en-US"/>
        </w:rPr>
        <w:t>the state based on the samples from the presence sensor</w:t>
      </w:r>
      <w:r>
        <w:rPr>
          <w:lang w:val="en-US"/>
        </w:rPr>
        <w:t>.</w:t>
      </w:r>
    </w:p>
    <w:p w14:paraId="19FDEC50" w14:textId="77777777" w:rsidR="005259C0" w:rsidRDefault="005259C0" w:rsidP="006C1B8F">
      <w:pPr>
        <w:rPr>
          <w:lang w:val="en-US"/>
        </w:rPr>
      </w:pPr>
    </w:p>
    <w:p w14:paraId="03ABE1C6" w14:textId="54416A88" w:rsidR="00914D83" w:rsidRPr="00CA764A" w:rsidRDefault="00914D83" w:rsidP="006C1B8F">
      <w:pPr>
        <w:rPr>
          <w:b/>
          <w:bCs/>
          <w:lang w:val="en-US"/>
        </w:rPr>
      </w:pPr>
      <w:r w:rsidRPr="00CA764A">
        <w:rPr>
          <w:b/>
          <w:bCs/>
          <w:lang w:val="en-US"/>
        </w:rPr>
        <w:t>Exercise 7:</w:t>
      </w:r>
    </w:p>
    <w:p w14:paraId="6F495762" w14:textId="4530821A" w:rsidR="00914D83" w:rsidRDefault="00914D83" w:rsidP="006C1B8F">
      <w:pPr>
        <w:rPr>
          <w:lang w:val="en-US"/>
        </w:rPr>
      </w:pPr>
      <w:r>
        <w:rPr>
          <w:lang w:val="en-US"/>
        </w:rPr>
        <w:t xml:space="preserve">The filtering is also a candidate for the application of the </w:t>
      </w:r>
      <w:proofErr w:type="spellStart"/>
      <w:r>
        <w:rPr>
          <w:lang w:val="en-US"/>
        </w:rPr>
        <w:t>GoF</w:t>
      </w:r>
      <w:proofErr w:type="spellEnd"/>
      <w:r>
        <w:rPr>
          <w:lang w:val="en-US"/>
        </w:rPr>
        <w:t xml:space="preserve"> Strategy. By applying the </w:t>
      </w:r>
      <w:proofErr w:type="spellStart"/>
      <w:r>
        <w:rPr>
          <w:lang w:val="en-US"/>
        </w:rPr>
        <w:t>GoF</w:t>
      </w:r>
      <w:proofErr w:type="spellEnd"/>
      <w:r>
        <w:rPr>
          <w:lang w:val="en-US"/>
        </w:rPr>
        <w:t xml:space="preserve"> Strategy, your software can contain two or more types of filtering:</w:t>
      </w:r>
    </w:p>
    <w:p w14:paraId="0EFE8707" w14:textId="77777777" w:rsidR="00914D83" w:rsidRDefault="00914D83" w:rsidP="006C1B8F">
      <w:pPr>
        <w:rPr>
          <w:lang w:val="en-US"/>
        </w:rPr>
      </w:pPr>
    </w:p>
    <w:p w14:paraId="596E81E0" w14:textId="6C766A3E" w:rsidR="00914D83" w:rsidRDefault="00914D83" w:rsidP="00914D83">
      <w:pPr>
        <w:pStyle w:val="ListParagraph"/>
        <w:numPr>
          <w:ilvl w:val="0"/>
          <w:numId w:val="19"/>
        </w:numPr>
        <w:rPr>
          <w:lang w:val="en-US"/>
        </w:rPr>
      </w:pPr>
      <w:r>
        <w:rPr>
          <w:lang w:val="en-US"/>
        </w:rPr>
        <w:t>Pass-through filter, i.e., no filtering</w:t>
      </w:r>
    </w:p>
    <w:p w14:paraId="16F3A4CC" w14:textId="455E7F7E" w:rsidR="00914D83" w:rsidRDefault="00914D83" w:rsidP="00914D83">
      <w:pPr>
        <w:pStyle w:val="ListParagraph"/>
        <w:numPr>
          <w:ilvl w:val="0"/>
          <w:numId w:val="19"/>
        </w:numPr>
        <w:rPr>
          <w:lang w:val="en-US"/>
        </w:rPr>
      </w:pPr>
      <w:r>
        <w:rPr>
          <w:lang w:val="en-US"/>
        </w:rPr>
        <w:t>Noise filter, i.e., 3 consecutive samples before the input is trusted</w:t>
      </w:r>
    </w:p>
    <w:p w14:paraId="278A3CE6" w14:textId="77777777" w:rsidR="00914D83" w:rsidRDefault="00914D83" w:rsidP="00914D83">
      <w:pPr>
        <w:rPr>
          <w:lang w:val="en-US"/>
        </w:rPr>
      </w:pPr>
    </w:p>
    <w:p w14:paraId="20387F40" w14:textId="77777777" w:rsidR="009A7164" w:rsidRDefault="00CA764A" w:rsidP="00914D83">
      <w:pPr>
        <w:rPr>
          <w:ins w:id="2" w:author="Michael Sørensen Loft" w:date="2023-08-30T16:43:00Z"/>
          <w:lang w:val="en-US"/>
        </w:rPr>
      </w:pPr>
      <w:r>
        <w:rPr>
          <w:lang w:val="en-US"/>
        </w:rPr>
        <w:t xml:space="preserve">Update your design and refactor your software for the application of </w:t>
      </w:r>
      <w:proofErr w:type="spellStart"/>
      <w:r>
        <w:rPr>
          <w:lang w:val="en-US"/>
        </w:rPr>
        <w:t>GoF</w:t>
      </w:r>
      <w:proofErr w:type="spellEnd"/>
      <w:r>
        <w:rPr>
          <w:lang w:val="en-US"/>
        </w:rPr>
        <w:t xml:space="preserve"> Strategy, i.e., that it contains both ways of filtering</w:t>
      </w:r>
      <w:r w:rsidR="00D857F0">
        <w:rPr>
          <w:lang w:val="en-US"/>
        </w:rPr>
        <w:t xml:space="preserve"> and the chosen filter can be changed while the program runs</w:t>
      </w:r>
      <w:r>
        <w:rPr>
          <w:lang w:val="en-US"/>
        </w:rPr>
        <w:t xml:space="preserve">. </w:t>
      </w:r>
    </w:p>
    <w:p w14:paraId="1E910E80" w14:textId="7BF279D3" w:rsidR="00914D83" w:rsidRPr="00914D83" w:rsidRDefault="00CA764A" w:rsidP="00914D83">
      <w:pPr>
        <w:rPr>
          <w:lang w:val="en-US"/>
        </w:rPr>
      </w:pPr>
      <w:r>
        <w:rPr>
          <w:lang w:val="en-US"/>
        </w:rPr>
        <w:t>How hard would it be to implement and use a third type of filter?</w:t>
      </w:r>
    </w:p>
    <w:sectPr w:rsidR="00914D83" w:rsidRPr="00914D83" w:rsidSect="00A6047C">
      <w:headerReference w:type="default" r:id="rId7"/>
      <w:footerReference w:type="default" r:id="rId8"/>
      <w:pgSz w:w="11906" w:h="16838"/>
      <w:pgMar w:top="1560" w:right="1134" w:bottom="851" w:left="1134" w:header="708" w:footer="2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D0A667" w14:textId="77777777" w:rsidR="006F63A5" w:rsidRDefault="006F63A5" w:rsidP="00F53479">
      <w:r>
        <w:separator/>
      </w:r>
    </w:p>
  </w:endnote>
  <w:endnote w:type="continuationSeparator" w:id="0">
    <w:p w14:paraId="3A09825A" w14:textId="77777777" w:rsidR="006F63A5" w:rsidRDefault="006F63A5" w:rsidP="00F53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003D85"/>
        <w:sz w:val="16"/>
        <w:szCs w:val="16"/>
      </w:rPr>
      <w:id w:val="-402527994"/>
      <w:docPartObj>
        <w:docPartGallery w:val="Page Numbers (Bottom of Page)"/>
        <w:docPartUnique/>
      </w:docPartObj>
    </w:sdtPr>
    <w:sdtEndPr/>
    <w:sdtContent>
      <w:sdt>
        <w:sdtPr>
          <w:rPr>
            <w:color w:val="003D85"/>
            <w:sz w:val="16"/>
            <w:szCs w:val="16"/>
          </w:rPr>
          <w:id w:val="-1669238322"/>
          <w:docPartObj>
            <w:docPartGallery w:val="Page Numbers (Top of Page)"/>
            <w:docPartUnique/>
          </w:docPartObj>
        </w:sdtPr>
        <w:sdtEndPr/>
        <w:sdtContent>
          <w:p w14:paraId="47AD7D71" w14:textId="1AF54A34" w:rsidR="00F53479" w:rsidRPr="00F53479" w:rsidRDefault="00F53479">
            <w:pPr>
              <w:pStyle w:val="Footer"/>
              <w:jc w:val="center"/>
              <w:rPr>
                <w:color w:val="003D85"/>
                <w:sz w:val="16"/>
                <w:szCs w:val="16"/>
              </w:rPr>
            </w:pPr>
            <w:r w:rsidRPr="00F53479">
              <w:rPr>
                <w:color w:val="003D85"/>
                <w:sz w:val="16"/>
                <w:szCs w:val="16"/>
              </w:rPr>
              <w:t xml:space="preserve">Page </w:t>
            </w:r>
            <w:r w:rsidRPr="00F53479">
              <w:rPr>
                <w:bCs/>
                <w:color w:val="003D85"/>
                <w:sz w:val="16"/>
                <w:szCs w:val="16"/>
              </w:rPr>
              <w:fldChar w:fldCharType="begin"/>
            </w:r>
            <w:r w:rsidRPr="00F53479">
              <w:rPr>
                <w:bCs/>
                <w:color w:val="003D85"/>
                <w:sz w:val="16"/>
                <w:szCs w:val="16"/>
              </w:rPr>
              <w:instrText xml:space="preserve"> PAGE </w:instrText>
            </w:r>
            <w:r w:rsidRPr="00F53479">
              <w:rPr>
                <w:bCs/>
                <w:color w:val="003D85"/>
                <w:sz w:val="16"/>
                <w:szCs w:val="16"/>
              </w:rPr>
              <w:fldChar w:fldCharType="separate"/>
            </w:r>
            <w:r w:rsidR="009A7164">
              <w:rPr>
                <w:bCs/>
                <w:noProof/>
                <w:color w:val="003D85"/>
                <w:sz w:val="16"/>
                <w:szCs w:val="16"/>
              </w:rPr>
              <w:t>2</w:t>
            </w:r>
            <w:r w:rsidRPr="00F53479">
              <w:rPr>
                <w:bCs/>
                <w:color w:val="003D85"/>
                <w:sz w:val="16"/>
                <w:szCs w:val="16"/>
              </w:rPr>
              <w:fldChar w:fldCharType="end"/>
            </w:r>
            <w:r w:rsidRPr="00F53479">
              <w:rPr>
                <w:color w:val="003D85"/>
                <w:sz w:val="16"/>
                <w:szCs w:val="16"/>
              </w:rPr>
              <w:t xml:space="preserve"> of </w:t>
            </w:r>
            <w:r w:rsidRPr="00F53479">
              <w:rPr>
                <w:bCs/>
                <w:color w:val="003D85"/>
                <w:sz w:val="16"/>
                <w:szCs w:val="16"/>
              </w:rPr>
              <w:fldChar w:fldCharType="begin"/>
            </w:r>
            <w:r w:rsidRPr="00F53479">
              <w:rPr>
                <w:bCs/>
                <w:color w:val="003D85"/>
                <w:sz w:val="16"/>
                <w:szCs w:val="16"/>
              </w:rPr>
              <w:instrText xml:space="preserve"> NUMPAGES  </w:instrText>
            </w:r>
            <w:r w:rsidRPr="00F53479">
              <w:rPr>
                <w:bCs/>
                <w:color w:val="003D85"/>
                <w:sz w:val="16"/>
                <w:szCs w:val="16"/>
              </w:rPr>
              <w:fldChar w:fldCharType="separate"/>
            </w:r>
            <w:r w:rsidR="009A7164">
              <w:rPr>
                <w:bCs/>
                <w:noProof/>
                <w:color w:val="003D85"/>
                <w:sz w:val="16"/>
                <w:szCs w:val="16"/>
              </w:rPr>
              <w:t>2</w:t>
            </w:r>
            <w:r w:rsidRPr="00F53479">
              <w:rPr>
                <w:bCs/>
                <w:color w:val="003D85"/>
                <w:sz w:val="16"/>
                <w:szCs w:val="16"/>
              </w:rPr>
              <w:fldChar w:fldCharType="end"/>
            </w:r>
          </w:p>
        </w:sdtContent>
      </w:sdt>
    </w:sdtContent>
  </w:sdt>
  <w:p w14:paraId="65B22BE5" w14:textId="77777777" w:rsidR="00F53479" w:rsidRPr="00F53479" w:rsidRDefault="00F53479">
    <w:pPr>
      <w:pStyle w:val="Footer"/>
      <w:rPr>
        <w:color w:val="003D8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1B344A" w14:textId="77777777" w:rsidR="006F63A5" w:rsidRDefault="006F63A5" w:rsidP="00F53479">
      <w:r>
        <w:separator/>
      </w:r>
    </w:p>
  </w:footnote>
  <w:footnote w:type="continuationSeparator" w:id="0">
    <w:p w14:paraId="579ED355" w14:textId="77777777" w:rsidR="006F63A5" w:rsidRDefault="006F63A5" w:rsidP="00F534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C13CC" w14:textId="77777777" w:rsidR="00F53479" w:rsidRPr="00F53479" w:rsidRDefault="001C552C" w:rsidP="00F53479">
    <w:pPr>
      <w:pStyle w:val="Header"/>
      <w:rPr>
        <w:color w:val="003D85"/>
        <w:sz w:val="16"/>
        <w:szCs w:val="16"/>
      </w:rPr>
    </w:pPr>
    <w:r>
      <w:rPr>
        <w:noProof/>
        <w:lang w:eastAsia="da-DK"/>
      </w:rPr>
      <w:drawing>
        <wp:anchor distT="0" distB="0" distL="114300" distR="114300" simplePos="0" relativeHeight="251659264" behindDoc="1" locked="0" layoutInCell="1" allowOverlap="1" wp14:anchorId="50B544E8" wp14:editId="55215843">
          <wp:simplePos x="0" y="0"/>
          <wp:positionH relativeFrom="column">
            <wp:posOffset>-2540</wp:posOffset>
          </wp:positionH>
          <wp:positionV relativeFrom="paragraph">
            <wp:posOffset>-1270</wp:posOffset>
          </wp:positionV>
          <wp:extent cx="2206800" cy="414000"/>
          <wp:effectExtent l="0" t="0" r="3175" b="5715"/>
          <wp:wrapThrough wrapText="bothSides">
            <wp:wrapPolygon edited="0">
              <wp:start x="0" y="0"/>
              <wp:lineTo x="0" y="20903"/>
              <wp:lineTo x="21445" y="20903"/>
              <wp:lineTo x="21445" y="0"/>
              <wp:lineTo x="0" y="0"/>
            </wp:wrapPolygon>
          </wp:wrapThrough>
          <wp:docPr id="4" name="Picture 4" descr="http://www.iha.dk/Files/Billeder/logoer/au/au-ingenioerhoejskolen_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ha.dk/Files/Billeder/logoer/au/au-ingenioerhoejskolen_da.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06800" cy="41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3479">
      <w:rPr>
        <w:sz w:val="16"/>
        <w:szCs w:val="16"/>
      </w:rPr>
      <w:tab/>
    </w:r>
    <w:r w:rsidR="00FF4995">
      <w:rPr>
        <w:sz w:val="16"/>
        <w:szCs w:val="16"/>
      </w:rPr>
      <w:tab/>
    </w:r>
  </w:p>
  <w:p w14:paraId="7FD044B5" w14:textId="77777777" w:rsidR="00F53479" w:rsidRPr="00F53479" w:rsidRDefault="00B45E93">
    <w:pPr>
      <w:pStyle w:val="Header"/>
      <w:rPr>
        <w:sz w:val="16"/>
        <w:szCs w:val="16"/>
      </w:rPr>
    </w:pPr>
    <w:r w:rsidRPr="00F53479">
      <w:rPr>
        <w:noProof/>
        <w:sz w:val="16"/>
        <w:szCs w:val="16"/>
        <w:lang w:eastAsia="da-DK"/>
      </w:rPr>
      <mc:AlternateContent>
        <mc:Choice Requires="wps">
          <w:drawing>
            <wp:anchor distT="0" distB="0" distL="114300" distR="114300" simplePos="0" relativeHeight="251657216" behindDoc="0" locked="0" layoutInCell="1" allowOverlap="1" wp14:anchorId="7B43F653" wp14:editId="794DD53F">
              <wp:simplePos x="0" y="0"/>
              <wp:positionH relativeFrom="column">
                <wp:posOffset>-1905</wp:posOffset>
              </wp:positionH>
              <wp:positionV relativeFrom="paragraph">
                <wp:posOffset>329572</wp:posOffset>
              </wp:positionV>
              <wp:extent cx="6109090" cy="0"/>
              <wp:effectExtent l="0" t="0" r="25400" b="19050"/>
              <wp:wrapNone/>
              <wp:docPr id="2" name="Straight Connector 2"/>
              <wp:cNvGraphicFramePr/>
              <a:graphic xmlns:a="http://schemas.openxmlformats.org/drawingml/2006/main">
                <a:graphicData uri="http://schemas.microsoft.com/office/word/2010/wordprocessingShape">
                  <wps:wsp>
                    <wps:cNvCnPr/>
                    <wps:spPr>
                      <a:xfrm>
                        <a:off x="0" y="0"/>
                        <a:ext cx="6109090" cy="0"/>
                      </a:xfrm>
                      <a:prstGeom prst="line">
                        <a:avLst/>
                      </a:prstGeom>
                      <a:ln w="3175">
                        <a:solidFill>
                          <a:srgbClr val="003D8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32E998" id="Straight Connector 2"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25.95pt" to="480.9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" strokecolor="#003d85" strokeweight=".25pt"/>
          </w:pict>
        </mc:Fallback>
      </mc:AlternateContent>
    </w:r>
    <w:r w:rsidR="00871AB7">
      <w:rPr>
        <w:color w:val="003D85"/>
        <w:sz w:val="16"/>
        <w:szCs w:val="16"/>
      </w:rPr>
      <w:tab/>
    </w:r>
    <w:r w:rsidR="00871AB7">
      <w:rPr>
        <w:color w:val="003D85"/>
        <w:sz w:val="16"/>
        <w:szCs w:val="16"/>
      </w:rPr>
      <w:tab/>
    </w:r>
    <w:r w:rsidR="00F53479" w:rsidRPr="00F53479">
      <w:rPr>
        <w:sz w:val="16"/>
        <w:szCs w:val="16"/>
      </w:rPr>
      <w:tab/>
    </w:r>
    <w:r w:rsidR="00F53479" w:rsidRPr="00F53479">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FB2120"/>
    <w:multiLevelType w:val="hybridMultilevel"/>
    <w:tmpl w:val="D400B038"/>
    <w:lvl w:ilvl="0" w:tplc="096E022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54A2096"/>
    <w:multiLevelType w:val="hybridMultilevel"/>
    <w:tmpl w:val="A9CA19A4"/>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3C5197A"/>
    <w:multiLevelType w:val="hybridMultilevel"/>
    <w:tmpl w:val="16D2E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A3485E"/>
    <w:multiLevelType w:val="multilevel"/>
    <w:tmpl w:val="5BDC9D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9A32F21"/>
    <w:multiLevelType w:val="hybridMultilevel"/>
    <w:tmpl w:val="855C78D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C732B24"/>
    <w:multiLevelType w:val="hybridMultilevel"/>
    <w:tmpl w:val="807472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5C3D689F"/>
    <w:multiLevelType w:val="hybridMultilevel"/>
    <w:tmpl w:val="C3C61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452A3E"/>
    <w:multiLevelType w:val="hybridMultilevel"/>
    <w:tmpl w:val="DB56F84A"/>
    <w:lvl w:ilvl="0" w:tplc="690A0054">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719160455">
    <w:abstractNumId w:val="3"/>
  </w:num>
  <w:num w:numId="2" w16cid:durableId="1963683244">
    <w:abstractNumId w:val="3"/>
  </w:num>
  <w:num w:numId="3" w16cid:durableId="46417735">
    <w:abstractNumId w:val="3"/>
  </w:num>
  <w:num w:numId="4" w16cid:durableId="628129396">
    <w:abstractNumId w:val="3"/>
  </w:num>
  <w:num w:numId="5" w16cid:durableId="734476824">
    <w:abstractNumId w:val="3"/>
  </w:num>
  <w:num w:numId="6" w16cid:durableId="1127814098">
    <w:abstractNumId w:val="3"/>
  </w:num>
  <w:num w:numId="7" w16cid:durableId="1480462127">
    <w:abstractNumId w:val="3"/>
  </w:num>
  <w:num w:numId="8" w16cid:durableId="1386292546">
    <w:abstractNumId w:val="3"/>
  </w:num>
  <w:num w:numId="9" w16cid:durableId="606500991">
    <w:abstractNumId w:val="3"/>
  </w:num>
  <w:num w:numId="10" w16cid:durableId="232744415">
    <w:abstractNumId w:val="3"/>
  </w:num>
  <w:num w:numId="11" w16cid:durableId="1192768338">
    <w:abstractNumId w:val="3"/>
  </w:num>
  <w:num w:numId="12" w16cid:durableId="99645911">
    <w:abstractNumId w:val="3"/>
  </w:num>
  <w:num w:numId="13" w16cid:durableId="1703359651">
    <w:abstractNumId w:val="0"/>
  </w:num>
  <w:num w:numId="14" w16cid:durableId="369692349">
    <w:abstractNumId w:val="7"/>
  </w:num>
  <w:num w:numId="15" w16cid:durableId="956253038">
    <w:abstractNumId w:val="4"/>
  </w:num>
  <w:num w:numId="16" w16cid:durableId="2124153485">
    <w:abstractNumId w:val="1"/>
  </w:num>
  <w:num w:numId="17" w16cid:durableId="1071540117">
    <w:abstractNumId w:val="5"/>
  </w:num>
  <w:num w:numId="18" w16cid:durableId="355080607">
    <w:abstractNumId w:val="2"/>
  </w:num>
  <w:num w:numId="19" w16cid:durableId="94380114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ichael Sørensen Loft">
    <w15:presenceInfo w15:providerId="None" w15:userId="Michael Sørensen Lof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186"/>
    <w:rsid w:val="00023323"/>
    <w:rsid w:val="000262FD"/>
    <w:rsid w:val="00035363"/>
    <w:rsid w:val="00073ADC"/>
    <w:rsid w:val="000764AC"/>
    <w:rsid w:val="00087578"/>
    <w:rsid w:val="0009009B"/>
    <w:rsid w:val="000B4C38"/>
    <w:rsid w:val="000F6922"/>
    <w:rsid w:val="00115B82"/>
    <w:rsid w:val="00121FD4"/>
    <w:rsid w:val="00142702"/>
    <w:rsid w:val="00144368"/>
    <w:rsid w:val="00157EE2"/>
    <w:rsid w:val="00176201"/>
    <w:rsid w:val="00195E2E"/>
    <w:rsid w:val="001979E3"/>
    <w:rsid w:val="001B13A6"/>
    <w:rsid w:val="001C552C"/>
    <w:rsid w:val="001C73B0"/>
    <w:rsid w:val="001D5209"/>
    <w:rsid w:val="001D5DA3"/>
    <w:rsid w:val="001D7947"/>
    <w:rsid w:val="001E0C63"/>
    <w:rsid w:val="002168B3"/>
    <w:rsid w:val="002179B1"/>
    <w:rsid w:val="0022302D"/>
    <w:rsid w:val="002255D2"/>
    <w:rsid w:val="0023286A"/>
    <w:rsid w:val="00232D4D"/>
    <w:rsid w:val="00286FAA"/>
    <w:rsid w:val="00292ACD"/>
    <w:rsid w:val="0029430F"/>
    <w:rsid w:val="002A2007"/>
    <w:rsid w:val="002A695D"/>
    <w:rsid w:val="002B2485"/>
    <w:rsid w:val="002C2FA5"/>
    <w:rsid w:val="002E4AD6"/>
    <w:rsid w:val="002F46F3"/>
    <w:rsid w:val="00300403"/>
    <w:rsid w:val="00301E2E"/>
    <w:rsid w:val="003145D6"/>
    <w:rsid w:val="00370FD2"/>
    <w:rsid w:val="00374E98"/>
    <w:rsid w:val="00381AF1"/>
    <w:rsid w:val="00390007"/>
    <w:rsid w:val="00396A59"/>
    <w:rsid w:val="003A058A"/>
    <w:rsid w:val="003D40DB"/>
    <w:rsid w:val="003D60CB"/>
    <w:rsid w:val="00435010"/>
    <w:rsid w:val="004464B8"/>
    <w:rsid w:val="00450E4C"/>
    <w:rsid w:val="004561E0"/>
    <w:rsid w:val="00456D49"/>
    <w:rsid w:val="004631CA"/>
    <w:rsid w:val="00475A78"/>
    <w:rsid w:val="00475D77"/>
    <w:rsid w:val="00477465"/>
    <w:rsid w:val="004912B9"/>
    <w:rsid w:val="00492B02"/>
    <w:rsid w:val="004A26E6"/>
    <w:rsid w:val="004A3651"/>
    <w:rsid w:val="004E3A23"/>
    <w:rsid w:val="004F351F"/>
    <w:rsid w:val="0050246B"/>
    <w:rsid w:val="0050402A"/>
    <w:rsid w:val="005051B4"/>
    <w:rsid w:val="005259C0"/>
    <w:rsid w:val="00543D5C"/>
    <w:rsid w:val="00566AFD"/>
    <w:rsid w:val="0057490F"/>
    <w:rsid w:val="005761DE"/>
    <w:rsid w:val="00587498"/>
    <w:rsid w:val="005978D8"/>
    <w:rsid w:val="005C16A6"/>
    <w:rsid w:val="005C5B40"/>
    <w:rsid w:val="005F0F45"/>
    <w:rsid w:val="0060442B"/>
    <w:rsid w:val="0061627B"/>
    <w:rsid w:val="00617338"/>
    <w:rsid w:val="0062434F"/>
    <w:rsid w:val="00635AF7"/>
    <w:rsid w:val="00635DEA"/>
    <w:rsid w:val="006529D6"/>
    <w:rsid w:val="00664370"/>
    <w:rsid w:val="00673ED8"/>
    <w:rsid w:val="0069097D"/>
    <w:rsid w:val="00695467"/>
    <w:rsid w:val="006A5C99"/>
    <w:rsid w:val="006B0A69"/>
    <w:rsid w:val="006C1B8F"/>
    <w:rsid w:val="006C7F98"/>
    <w:rsid w:val="006F63A5"/>
    <w:rsid w:val="00712B1D"/>
    <w:rsid w:val="007171EE"/>
    <w:rsid w:val="00723C5C"/>
    <w:rsid w:val="007409F1"/>
    <w:rsid w:val="007458D0"/>
    <w:rsid w:val="00746303"/>
    <w:rsid w:val="0075000F"/>
    <w:rsid w:val="00753FBB"/>
    <w:rsid w:val="00781A23"/>
    <w:rsid w:val="00792580"/>
    <w:rsid w:val="007A26CA"/>
    <w:rsid w:val="007A7E82"/>
    <w:rsid w:val="007B49F2"/>
    <w:rsid w:val="007C0128"/>
    <w:rsid w:val="007C6122"/>
    <w:rsid w:val="007D11FB"/>
    <w:rsid w:val="007F46A0"/>
    <w:rsid w:val="00803237"/>
    <w:rsid w:val="0081101A"/>
    <w:rsid w:val="00843AF1"/>
    <w:rsid w:val="00852371"/>
    <w:rsid w:val="00854CC3"/>
    <w:rsid w:val="008701F9"/>
    <w:rsid w:val="00871AB7"/>
    <w:rsid w:val="0089150E"/>
    <w:rsid w:val="008C27AA"/>
    <w:rsid w:val="008C7720"/>
    <w:rsid w:val="008D33E0"/>
    <w:rsid w:val="008E1578"/>
    <w:rsid w:val="009038A7"/>
    <w:rsid w:val="00914D83"/>
    <w:rsid w:val="00920B86"/>
    <w:rsid w:val="009351C0"/>
    <w:rsid w:val="0094624F"/>
    <w:rsid w:val="009669F7"/>
    <w:rsid w:val="0097027D"/>
    <w:rsid w:val="00973254"/>
    <w:rsid w:val="00984B17"/>
    <w:rsid w:val="009918C4"/>
    <w:rsid w:val="00996830"/>
    <w:rsid w:val="009A2D3D"/>
    <w:rsid w:val="009A6F4D"/>
    <w:rsid w:val="009A7164"/>
    <w:rsid w:val="009B12F5"/>
    <w:rsid w:val="009B2F24"/>
    <w:rsid w:val="009B380A"/>
    <w:rsid w:val="009D094C"/>
    <w:rsid w:val="00A21FBC"/>
    <w:rsid w:val="00A31650"/>
    <w:rsid w:val="00A37871"/>
    <w:rsid w:val="00A44BE0"/>
    <w:rsid w:val="00A56C29"/>
    <w:rsid w:val="00A6047C"/>
    <w:rsid w:val="00A91193"/>
    <w:rsid w:val="00AA0A69"/>
    <w:rsid w:val="00AB5C00"/>
    <w:rsid w:val="00AB6ED4"/>
    <w:rsid w:val="00AD23E2"/>
    <w:rsid w:val="00AE5054"/>
    <w:rsid w:val="00B272D8"/>
    <w:rsid w:val="00B32052"/>
    <w:rsid w:val="00B42E61"/>
    <w:rsid w:val="00B45E93"/>
    <w:rsid w:val="00B46B7D"/>
    <w:rsid w:val="00B55697"/>
    <w:rsid w:val="00B62F99"/>
    <w:rsid w:val="00B665B2"/>
    <w:rsid w:val="00BA3E07"/>
    <w:rsid w:val="00BD14A9"/>
    <w:rsid w:val="00BD2A6F"/>
    <w:rsid w:val="00BD6D51"/>
    <w:rsid w:val="00BD6F38"/>
    <w:rsid w:val="00C50E23"/>
    <w:rsid w:val="00C5136F"/>
    <w:rsid w:val="00C53C1D"/>
    <w:rsid w:val="00C53D12"/>
    <w:rsid w:val="00C56ED7"/>
    <w:rsid w:val="00C60FAC"/>
    <w:rsid w:val="00C8039B"/>
    <w:rsid w:val="00C82F0D"/>
    <w:rsid w:val="00C8716B"/>
    <w:rsid w:val="00CA764A"/>
    <w:rsid w:val="00CC213D"/>
    <w:rsid w:val="00D01337"/>
    <w:rsid w:val="00D17D33"/>
    <w:rsid w:val="00D26550"/>
    <w:rsid w:val="00D26613"/>
    <w:rsid w:val="00D33DC2"/>
    <w:rsid w:val="00D34C16"/>
    <w:rsid w:val="00D47566"/>
    <w:rsid w:val="00D66807"/>
    <w:rsid w:val="00D704EF"/>
    <w:rsid w:val="00D839B8"/>
    <w:rsid w:val="00D857F0"/>
    <w:rsid w:val="00D90169"/>
    <w:rsid w:val="00D9436C"/>
    <w:rsid w:val="00D94EDA"/>
    <w:rsid w:val="00DF088C"/>
    <w:rsid w:val="00E042D2"/>
    <w:rsid w:val="00E1461C"/>
    <w:rsid w:val="00E3466B"/>
    <w:rsid w:val="00E63328"/>
    <w:rsid w:val="00E643F4"/>
    <w:rsid w:val="00E660D7"/>
    <w:rsid w:val="00E66DED"/>
    <w:rsid w:val="00EB29D7"/>
    <w:rsid w:val="00EB4208"/>
    <w:rsid w:val="00EC5160"/>
    <w:rsid w:val="00EC7B82"/>
    <w:rsid w:val="00F2005B"/>
    <w:rsid w:val="00F22A20"/>
    <w:rsid w:val="00F24CA8"/>
    <w:rsid w:val="00F3094D"/>
    <w:rsid w:val="00F3490A"/>
    <w:rsid w:val="00F474B2"/>
    <w:rsid w:val="00F53479"/>
    <w:rsid w:val="00F82020"/>
    <w:rsid w:val="00F831BA"/>
    <w:rsid w:val="00F841FD"/>
    <w:rsid w:val="00F84FEB"/>
    <w:rsid w:val="00F9284A"/>
    <w:rsid w:val="00F93186"/>
    <w:rsid w:val="00FA001C"/>
    <w:rsid w:val="00FA5A78"/>
    <w:rsid w:val="00FD04A4"/>
    <w:rsid w:val="00FD0771"/>
    <w:rsid w:val="00FF33CA"/>
    <w:rsid w:val="00FF499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AAF35"/>
  <w15:chartTrackingRefBased/>
  <w15:docId w15:val="{8C301537-5C5C-48C4-9C86-D96B2FFCE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1C0"/>
    <w:pPr>
      <w:spacing w:after="0" w:line="240" w:lineRule="auto"/>
    </w:pPr>
    <w:rPr>
      <w:sz w:val="20"/>
    </w:rPr>
  </w:style>
  <w:style w:type="paragraph" w:styleId="Heading1">
    <w:name w:val="heading 1"/>
    <w:basedOn w:val="Normal"/>
    <w:next w:val="Normal"/>
    <w:link w:val="Heading1Char"/>
    <w:uiPriority w:val="9"/>
    <w:qFormat/>
    <w:rsid w:val="00543D5C"/>
    <w:pPr>
      <w:keepNext/>
      <w:keepLines/>
      <w:numPr>
        <w:numId w:val="11"/>
      </w:numPr>
      <w:spacing w:before="240"/>
      <w:ind w:left="431" w:hanging="431"/>
      <w:outlineLvl w:val="0"/>
    </w:pPr>
    <w:rPr>
      <w:rFonts w:ascii="Calibri Light" w:eastAsiaTheme="majorEastAsia" w:hAnsi="Calibri Light" w:cstheme="majorBidi"/>
      <w:b/>
      <w:bCs/>
      <w:color w:val="003D85"/>
      <w:sz w:val="24"/>
      <w:szCs w:val="28"/>
    </w:rPr>
  </w:style>
  <w:style w:type="paragraph" w:styleId="Heading2">
    <w:name w:val="heading 2"/>
    <w:basedOn w:val="Normal"/>
    <w:next w:val="Normal"/>
    <w:link w:val="Heading2Char"/>
    <w:uiPriority w:val="9"/>
    <w:unhideWhenUsed/>
    <w:qFormat/>
    <w:rsid w:val="00543D5C"/>
    <w:pPr>
      <w:keepNext/>
      <w:keepLines/>
      <w:numPr>
        <w:ilvl w:val="1"/>
        <w:numId w:val="12"/>
      </w:numPr>
      <w:spacing w:before="200"/>
      <w:outlineLvl w:val="1"/>
    </w:pPr>
    <w:rPr>
      <w:rFonts w:ascii="Calibri Light" w:eastAsiaTheme="majorEastAsia" w:hAnsi="Calibri Light" w:cstheme="majorBidi"/>
      <w:b/>
      <w:bCs/>
      <w:color w:val="003D85"/>
      <w:szCs w:val="26"/>
    </w:rPr>
  </w:style>
  <w:style w:type="paragraph" w:styleId="Heading3">
    <w:name w:val="heading 3"/>
    <w:basedOn w:val="Normal"/>
    <w:next w:val="Normal"/>
    <w:link w:val="Heading3Char"/>
    <w:uiPriority w:val="9"/>
    <w:unhideWhenUsed/>
    <w:qFormat/>
    <w:rsid w:val="00543D5C"/>
    <w:pPr>
      <w:keepNext/>
      <w:keepLines/>
      <w:numPr>
        <w:ilvl w:val="2"/>
        <w:numId w:val="12"/>
      </w:numPr>
      <w:spacing w:before="200"/>
      <w:outlineLvl w:val="2"/>
    </w:pPr>
    <w:rPr>
      <w:rFonts w:ascii="Calibri Light" w:eastAsiaTheme="majorEastAsia" w:hAnsi="Calibri Light" w:cstheme="majorBidi"/>
      <w:b/>
      <w:bCs/>
      <w:color w:val="003D85"/>
    </w:rPr>
  </w:style>
  <w:style w:type="paragraph" w:styleId="Heading4">
    <w:name w:val="heading 4"/>
    <w:basedOn w:val="Normal"/>
    <w:next w:val="Normal"/>
    <w:link w:val="Heading4Char"/>
    <w:uiPriority w:val="9"/>
    <w:unhideWhenUsed/>
    <w:qFormat/>
    <w:rsid w:val="00543D5C"/>
    <w:pPr>
      <w:keepNext/>
      <w:keepLines/>
      <w:numPr>
        <w:ilvl w:val="3"/>
        <w:numId w:val="12"/>
      </w:numPr>
      <w:spacing w:before="200"/>
      <w:outlineLvl w:val="3"/>
    </w:pPr>
    <w:rPr>
      <w:rFonts w:ascii="Calibri Light" w:eastAsiaTheme="majorEastAsia" w:hAnsi="Calibri Light" w:cstheme="majorBidi"/>
      <w:b/>
      <w:bCs/>
      <w:iCs/>
      <w:color w:val="1F497D" w:themeColor="text2"/>
    </w:rPr>
  </w:style>
  <w:style w:type="paragraph" w:styleId="Heading5">
    <w:name w:val="heading 5"/>
    <w:basedOn w:val="Normal"/>
    <w:next w:val="Normal"/>
    <w:link w:val="Heading5Char"/>
    <w:uiPriority w:val="9"/>
    <w:unhideWhenUsed/>
    <w:qFormat/>
    <w:rsid w:val="00543D5C"/>
    <w:pPr>
      <w:keepNext/>
      <w:keepLines/>
      <w:numPr>
        <w:ilvl w:val="4"/>
        <w:numId w:val="12"/>
      </w:numPr>
      <w:spacing w:before="200"/>
      <w:outlineLvl w:val="4"/>
    </w:pPr>
    <w:rPr>
      <w:rFonts w:ascii="Calibri Light" w:eastAsiaTheme="majorEastAsia" w:hAnsi="Calibri Light" w:cstheme="majorBidi"/>
      <w:b/>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D5C"/>
    <w:rPr>
      <w:rFonts w:ascii="Calibri Light" w:eastAsiaTheme="majorEastAsia" w:hAnsi="Calibri Light" w:cstheme="majorBidi"/>
      <w:b/>
      <w:bCs/>
      <w:color w:val="003D85"/>
      <w:sz w:val="24"/>
      <w:szCs w:val="28"/>
    </w:rPr>
  </w:style>
  <w:style w:type="character" w:customStyle="1" w:styleId="Heading2Char">
    <w:name w:val="Heading 2 Char"/>
    <w:basedOn w:val="DefaultParagraphFont"/>
    <w:link w:val="Heading2"/>
    <w:uiPriority w:val="9"/>
    <w:rsid w:val="00543D5C"/>
    <w:rPr>
      <w:rFonts w:ascii="Calibri Light" w:eastAsiaTheme="majorEastAsia" w:hAnsi="Calibri Light" w:cstheme="majorBidi"/>
      <w:b/>
      <w:bCs/>
      <w:color w:val="003D85"/>
      <w:sz w:val="20"/>
      <w:szCs w:val="26"/>
    </w:rPr>
  </w:style>
  <w:style w:type="character" w:customStyle="1" w:styleId="Heading3Char">
    <w:name w:val="Heading 3 Char"/>
    <w:basedOn w:val="DefaultParagraphFont"/>
    <w:link w:val="Heading3"/>
    <w:uiPriority w:val="9"/>
    <w:rsid w:val="00543D5C"/>
    <w:rPr>
      <w:rFonts w:ascii="Calibri Light" w:eastAsiaTheme="majorEastAsia" w:hAnsi="Calibri Light" w:cstheme="majorBidi"/>
      <w:b/>
      <w:bCs/>
      <w:color w:val="003D85"/>
      <w:sz w:val="20"/>
    </w:rPr>
  </w:style>
  <w:style w:type="character" w:customStyle="1" w:styleId="Heading4Char">
    <w:name w:val="Heading 4 Char"/>
    <w:basedOn w:val="DefaultParagraphFont"/>
    <w:link w:val="Heading4"/>
    <w:uiPriority w:val="9"/>
    <w:rsid w:val="00543D5C"/>
    <w:rPr>
      <w:rFonts w:ascii="Calibri Light" w:eastAsiaTheme="majorEastAsia" w:hAnsi="Calibri Light" w:cstheme="majorBidi"/>
      <w:b/>
      <w:bCs/>
      <w:iCs/>
      <w:color w:val="1F497D" w:themeColor="text2"/>
      <w:sz w:val="20"/>
    </w:rPr>
  </w:style>
  <w:style w:type="character" w:customStyle="1" w:styleId="Heading5Char">
    <w:name w:val="Heading 5 Char"/>
    <w:basedOn w:val="DefaultParagraphFont"/>
    <w:link w:val="Heading5"/>
    <w:uiPriority w:val="9"/>
    <w:rsid w:val="00543D5C"/>
    <w:rPr>
      <w:rFonts w:ascii="Calibri Light" w:eastAsiaTheme="majorEastAsia" w:hAnsi="Calibri Light" w:cstheme="majorBidi"/>
      <w:b/>
      <w:color w:val="1F497D" w:themeColor="text2"/>
      <w:sz w:val="20"/>
    </w:rPr>
  </w:style>
  <w:style w:type="paragraph" w:customStyle="1" w:styleId="Code">
    <w:name w:val="Code"/>
    <w:basedOn w:val="Normal"/>
    <w:link w:val="CodeChar"/>
    <w:qFormat/>
    <w:rsid w:val="00803237"/>
    <w:pPr>
      <w:tabs>
        <w:tab w:val="left" w:pos="567"/>
        <w:tab w:val="left" w:pos="1134"/>
        <w:tab w:val="left" w:pos="1701"/>
        <w:tab w:val="left" w:pos="2268"/>
        <w:tab w:val="left" w:pos="2835"/>
        <w:tab w:val="left" w:pos="3402"/>
        <w:tab w:val="left" w:pos="3969"/>
        <w:tab w:val="left" w:pos="4536"/>
        <w:tab w:val="left" w:pos="5103"/>
      </w:tabs>
    </w:pPr>
    <w:rPr>
      <w:rFonts w:ascii="Consolas" w:hAnsi="Consolas" w:cs="Courier New"/>
      <w:sz w:val="18"/>
      <w:szCs w:val="20"/>
    </w:rPr>
  </w:style>
  <w:style w:type="character" w:customStyle="1" w:styleId="CodeChar">
    <w:name w:val="Code Char"/>
    <w:basedOn w:val="DefaultParagraphFont"/>
    <w:link w:val="Code"/>
    <w:rsid w:val="00803237"/>
    <w:rPr>
      <w:rFonts w:ascii="Consolas" w:hAnsi="Consolas" w:cs="Courier New"/>
      <w:sz w:val="18"/>
      <w:szCs w:val="20"/>
    </w:rPr>
  </w:style>
  <w:style w:type="paragraph" w:styleId="Header">
    <w:name w:val="header"/>
    <w:basedOn w:val="Normal"/>
    <w:link w:val="HeaderChar"/>
    <w:uiPriority w:val="99"/>
    <w:unhideWhenUsed/>
    <w:rsid w:val="00F53479"/>
    <w:pPr>
      <w:tabs>
        <w:tab w:val="center" w:pos="4819"/>
        <w:tab w:val="right" w:pos="9638"/>
      </w:tabs>
    </w:pPr>
  </w:style>
  <w:style w:type="character" w:customStyle="1" w:styleId="HeaderChar">
    <w:name w:val="Header Char"/>
    <w:basedOn w:val="DefaultParagraphFont"/>
    <w:link w:val="Header"/>
    <w:uiPriority w:val="99"/>
    <w:rsid w:val="00F53479"/>
    <w:rPr>
      <w:rFonts w:ascii="Arial" w:hAnsi="Arial"/>
      <w:sz w:val="20"/>
    </w:rPr>
  </w:style>
  <w:style w:type="paragraph" w:styleId="Footer">
    <w:name w:val="footer"/>
    <w:basedOn w:val="Normal"/>
    <w:link w:val="FooterChar"/>
    <w:uiPriority w:val="99"/>
    <w:unhideWhenUsed/>
    <w:rsid w:val="00F53479"/>
    <w:pPr>
      <w:tabs>
        <w:tab w:val="center" w:pos="4819"/>
        <w:tab w:val="right" w:pos="9638"/>
      </w:tabs>
    </w:pPr>
  </w:style>
  <w:style w:type="character" w:customStyle="1" w:styleId="FooterChar">
    <w:name w:val="Footer Char"/>
    <w:basedOn w:val="DefaultParagraphFont"/>
    <w:link w:val="Footer"/>
    <w:uiPriority w:val="99"/>
    <w:rsid w:val="00F53479"/>
    <w:rPr>
      <w:rFonts w:ascii="Arial" w:hAnsi="Arial"/>
      <w:sz w:val="20"/>
    </w:rPr>
  </w:style>
  <w:style w:type="paragraph" w:styleId="BalloonText">
    <w:name w:val="Balloon Text"/>
    <w:basedOn w:val="Normal"/>
    <w:link w:val="BalloonTextChar"/>
    <w:uiPriority w:val="99"/>
    <w:semiHidden/>
    <w:unhideWhenUsed/>
    <w:rsid w:val="00F53479"/>
    <w:rPr>
      <w:rFonts w:ascii="Tahoma" w:hAnsi="Tahoma" w:cs="Tahoma"/>
      <w:sz w:val="16"/>
      <w:szCs w:val="16"/>
    </w:rPr>
  </w:style>
  <w:style w:type="character" w:customStyle="1" w:styleId="BalloonTextChar">
    <w:name w:val="Balloon Text Char"/>
    <w:basedOn w:val="DefaultParagraphFont"/>
    <w:link w:val="BalloonText"/>
    <w:uiPriority w:val="99"/>
    <w:semiHidden/>
    <w:rsid w:val="00F53479"/>
    <w:rPr>
      <w:rFonts w:ascii="Tahoma" w:hAnsi="Tahoma" w:cs="Tahoma"/>
      <w:sz w:val="16"/>
      <w:szCs w:val="16"/>
    </w:rPr>
  </w:style>
  <w:style w:type="paragraph" w:styleId="Caption">
    <w:name w:val="caption"/>
    <w:basedOn w:val="Normal"/>
    <w:next w:val="Normal"/>
    <w:uiPriority w:val="35"/>
    <w:unhideWhenUsed/>
    <w:qFormat/>
    <w:rsid w:val="00C60FAC"/>
    <w:pPr>
      <w:spacing w:after="200"/>
    </w:pPr>
    <w:rPr>
      <w:bCs/>
      <w:i/>
      <w:color w:val="4F81BD" w:themeColor="accent1"/>
      <w:sz w:val="16"/>
      <w:szCs w:val="18"/>
    </w:rPr>
  </w:style>
  <w:style w:type="paragraph" w:styleId="ListParagraph">
    <w:name w:val="List Paragraph"/>
    <w:basedOn w:val="Normal"/>
    <w:uiPriority w:val="34"/>
    <w:qFormat/>
    <w:rsid w:val="00B55697"/>
    <w:pPr>
      <w:ind w:left="720"/>
      <w:contextualSpacing/>
    </w:pPr>
  </w:style>
  <w:style w:type="character" w:styleId="Hyperlink">
    <w:name w:val="Hyperlink"/>
    <w:basedOn w:val="DefaultParagraphFont"/>
    <w:uiPriority w:val="99"/>
    <w:unhideWhenUsed/>
    <w:rsid w:val="00292ACD"/>
    <w:rPr>
      <w:color w:val="0000FF" w:themeColor="hyperlink"/>
      <w:u w:val="single"/>
    </w:rPr>
  </w:style>
  <w:style w:type="character" w:customStyle="1" w:styleId="apple-converted-space">
    <w:name w:val="apple-converted-space"/>
    <w:basedOn w:val="DefaultParagraphFont"/>
    <w:rsid w:val="00292ACD"/>
  </w:style>
  <w:style w:type="character" w:styleId="CommentReference">
    <w:name w:val="annotation reference"/>
    <w:basedOn w:val="DefaultParagraphFont"/>
    <w:uiPriority w:val="99"/>
    <w:semiHidden/>
    <w:unhideWhenUsed/>
    <w:rsid w:val="00EC5160"/>
    <w:rPr>
      <w:sz w:val="16"/>
      <w:szCs w:val="16"/>
    </w:rPr>
  </w:style>
  <w:style w:type="paragraph" w:styleId="CommentText">
    <w:name w:val="annotation text"/>
    <w:basedOn w:val="Normal"/>
    <w:link w:val="CommentTextChar"/>
    <w:uiPriority w:val="99"/>
    <w:semiHidden/>
    <w:unhideWhenUsed/>
    <w:rsid w:val="00EC5160"/>
    <w:rPr>
      <w:szCs w:val="20"/>
    </w:rPr>
  </w:style>
  <w:style w:type="character" w:customStyle="1" w:styleId="CommentTextChar">
    <w:name w:val="Comment Text Char"/>
    <w:basedOn w:val="DefaultParagraphFont"/>
    <w:link w:val="CommentText"/>
    <w:uiPriority w:val="99"/>
    <w:semiHidden/>
    <w:rsid w:val="00EC5160"/>
    <w:rPr>
      <w:sz w:val="20"/>
      <w:szCs w:val="20"/>
    </w:rPr>
  </w:style>
  <w:style w:type="paragraph" w:styleId="CommentSubject">
    <w:name w:val="annotation subject"/>
    <w:basedOn w:val="CommentText"/>
    <w:next w:val="CommentText"/>
    <w:link w:val="CommentSubjectChar"/>
    <w:uiPriority w:val="99"/>
    <w:semiHidden/>
    <w:unhideWhenUsed/>
    <w:rsid w:val="00EC5160"/>
    <w:rPr>
      <w:b/>
      <w:bCs/>
    </w:rPr>
  </w:style>
  <w:style w:type="character" w:customStyle="1" w:styleId="CommentSubjectChar">
    <w:name w:val="Comment Subject Char"/>
    <w:basedOn w:val="CommentTextChar"/>
    <w:link w:val="CommentSubject"/>
    <w:uiPriority w:val="99"/>
    <w:semiHidden/>
    <w:rsid w:val="00EC5160"/>
    <w:rPr>
      <w:b/>
      <w:bCs/>
      <w:sz w:val="20"/>
      <w:szCs w:val="20"/>
    </w:rPr>
  </w:style>
  <w:style w:type="paragraph" w:styleId="Revision">
    <w:name w:val="Revision"/>
    <w:hidden/>
    <w:uiPriority w:val="99"/>
    <w:semiHidden/>
    <w:rsid w:val="00E1461C"/>
    <w:pPr>
      <w:spacing w:after="0"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0232709">
      <w:bodyDiv w:val="1"/>
      <w:marLeft w:val="0"/>
      <w:marRight w:val="0"/>
      <w:marTop w:val="0"/>
      <w:marBottom w:val="0"/>
      <w:divBdr>
        <w:top w:val="none" w:sz="0" w:space="0" w:color="auto"/>
        <w:left w:val="none" w:sz="0" w:space="0" w:color="auto"/>
        <w:bottom w:val="none" w:sz="0" w:space="0" w:color="auto"/>
        <w:right w:val="none" w:sz="0" w:space="0" w:color="auto"/>
      </w:divBdr>
      <w:divsChild>
        <w:div w:id="1040979514">
          <w:marLeft w:val="0"/>
          <w:marRight w:val="0"/>
          <w:marTop w:val="0"/>
          <w:marBottom w:val="0"/>
          <w:divBdr>
            <w:top w:val="none" w:sz="0" w:space="0" w:color="auto"/>
            <w:left w:val="none" w:sz="0" w:space="0" w:color="auto"/>
            <w:bottom w:val="none" w:sz="0" w:space="0" w:color="auto"/>
            <w:right w:val="none" w:sz="0" w:space="0" w:color="auto"/>
          </w:divBdr>
        </w:div>
        <w:div w:id="1015688968">
          <w:marLeft w:val="0"/>
          <w:marRight w:val="0"/>
          <w:marTop w:val="0"/>
          <w:marBottom w:val="0"/>
          <w:divBdr>
            <w:top w:val="none" w:sz="0" w:space="0" w:color="auto"/>
            <w:left w:val="none" w:sz="0" w:space="0" w:color="auto"/>
            <w:bottom w:val="none" w:sz="0" w:space="0" w:color="auto"/>
            <w:right w:val="none" w:sz="0" w:space="0" w:color="auto"/>
          </w:divBdr>
        </w:div>
        <w:div w:id="1778255567">
          <w:marLeft w:val="0"/>
          <w:marRight w:val="0"/>
          <w:marTop w:val="0"/>
          <w:marBottom w:val="0"/>
          <w:divBdr>
            <w:top w:val="none" w:sz="0" w:space="0" w:color="auto"/>
            <w:left w:val="none" w:sz="0" w:space="0" w:color="auto"/>
            <w:bottom w:val="none" w:sz="0" w:space="0" w:color="auto"/>
            <w:right w:val="none" w:sz="0" w:space="0" w:color="auto"/>
          </w:divBdr>
        </w:div>
        <w:div w:id="787968031">
          <w:marLeft w:val="0"/>
          <w:marRight w:val="0"/>
          <w:marTop w:val="0"/>
          <w:marBottom w:val="0"/>
          <w:divBdr>
            <w:top w:val="none" w:sz="0" w:space="0" w:color="auto"/>
            <w:left w:val="none" w:sz="0" w:space="0" w:color="auto"/>
            <w:bottom w:val="none" w:sz="0" w:space="0" w:color="auto"/>
            <w:right w:val="none" w:sz="0" w:space="0" w:color="auto"/>
          </w:divBdr>
        </w:div>
        <w:div w:id="1806580604">
          <w:marLeft w:val="0"/>
          <w:marRight w:val="0"/>
          <w:marTop w:val="0"/>
          <w:marBottom w:val="0"/>
          <w:divBdr>
            <w:top w:val="none" w:sz="0" w:space="0" w:color="auto"/>
            <w:left w:val="none" w:sz="0" w:space="0" w:color="auto"/>
            <w:bottom w:val="none" w:sz="0" w:space="0" w:color="auto"/>
            <w:right w:val="none" w:sz="0" w:space="0" w:color="auto"/>
          </w:divBdr>
        </w:div>
        <w:div w:id="723793629">
          <w:marLeft w:val="0"/>
          <w:marRight w:val="0"/>
          <w:marTop w:val="0"/>
          <w:marBottom w:val="0"/>
          <w:divBdr>
            <w:top w:val="none" w:sz="0" w:space="0" w:color="auto"/>
            <w:left w:val="none" w:sz="0" w:space="0" w:color="auto"/>
            <w:bottom w:val="none" w:sz="0" w:space="0" w:color="auto"/>
            <w:right w:val="none" w:sz="0" w:space="0" w:color="auto"/>
          </w:divBdr>
        </w:div>
        <w:div w:id="1498375060">
          <w:marLeft w:val="0"/>
          <w:marRight w:val="0"/>
          <w:marTop w:val="0"/>
          <w:marBottom w:val="0"/>
          <w:divBdr>
            <w:top w:val="none" w:sz="0" w:space="0" w:color="auto"/>
            <w:left w:val="none" w:sz="0" w:space="0" w:color="auto"/>
            <w:bottom w:val="none" w:sz="0" w:space="0" w:color="auto"/>
            <w:right w:val="none" w:sz="0" w:space="0" w:color="auto"/>
          </w:divBdr>
        </w:div>
        <w:div w:id="1191793944">
          <w:marLeft w:val="0"/>
          <w:marRight w:val="0"/>
          <w:marTop w:val="0"/>
          <w:marBottom w:val="0"/>
          <w:divBdr>
            <w:top w:val="none" w:sz="0" w:space="0" w:color="auto"/>
            <w:left w:val="none" w:sz="0" w:space="0" w:color="auto"/>
            <w:bottom w:val="none" w:sz="0" w:space="0" w:color="auto"/>
            <w:right w:val="none" w:sz="0" w:space="0" w:color="auto"/>
          </w:divBdr>
        </w:div>
        <w:div w:id="505436885">
          <w:marLeft w:val="0"/>
          <w:marRight w:val="0"/>
          <w:marTop w:val="0"/>
          <w:marBottom w:val="0"/>
          <w:divBdr>
            <w:top w:val="none" w:sz="0" w:space="0" w:color="auto"/>
            <w:left w:val="none" w:sz="0" w:space="0" w:color="auto"/>
            <w:bottom w:val="none" w:sz="0" w:space="0" w:color="auto"/>
            <w:right w:val="none" w:sz="0" w:space="0" w:color="auto"/>
          </w:divBdr>
        </w:div>
        <w:div w:id="1086459486">
          <w:marLeft w:val="0"/>
          <w:marRight w:val="0"/>
          <w:marTop w:val="0"/>
          <w:marBottom w:val="0"/>
          <w:divBdr>
            <w:top w:val="none" w:sz="0" w:space="0" w:color="auto"/>
            <w:left w:val="none" w:sz="0" w:space="0" w:color="auto"/>
            <w:bottom w:val="none" w:sz="0" w:space="0" w:color="auto"/>
            <w:right w:val="none" w:sz="0" w:space="0" w:color="auto"/>
          </w:divBdr>
        </w:div>
        <w:div w:id="1235243331">
          <w:marLeft w:val="0"/>
          <w:marRight w:val="0"/>
          <w:marTop w:val="0"/>
          <w:marBottom w:val="0"/>
          <w:divBdr>
            <w:top w:val="none" w:sz="0" w:space="0" w:color="auto"/>
            <w:left w:val="none" w:sz="0" w:space="0" w:color="auto"/>
            <w:bottom w:val="none" w:sz="0" w:space="0" w:color="auto"/>
            <w:right w:val="none" w:sz="0" w:space="0" w:color="auto"/>
          </w:divBdr>
        </w:div>
        <w:div w:id="174341548">
          <w:marLeft w:val="0"/>
          <w:marRight w:val="0"/>
          <w:marTop w:val="0"/>
          <w:marBottom w:val="0"/>
          <w:divBdr>
            <w:top w:val="none" w:sz="0" w:space="0" w:color="auto"/>
            <w:left w:val="none" w:sz="0" w:space="0" w:color="auto"/>
            <w:bottom w:val="none" w:sz="0" w:space="0" w:color="auto"/>
            <w:right w:val="none" w:sz="0" w:space="0" w:color="auto"/>
          </w:divBdr>
        </w:div>
        <w:div w:id="2007631903">
          <w:marLeft w:val="0"/>
          <w:marRight w:val="0"/>
          <w:marTop w:val="0"/>
          <w:marBottom w:val="0"/>
          <w:divBdr>
            <w:top w:val="none" w:sz="0" w:space="0" w:color="auto"/>
            <w:left w:val="none" w:sz="0" w:space="0" w:color="auto"/>
            <w:bottom w:val="none" w:sz="0" w:space="0" w:color="auto"/>
            <w:right w:val="none" w:sz="0" w:space="0" w:color="auto"/>
          </w:divBdr>
        </w:div>
        <w:div w:id="266232230">
          <w:marLeft w:val="0"/>
          <w:marRight w:val="0"/>
          <w:marTop w:val="0"/>
          <w:marBottom w:val="0"/>
          <w:divBdr>
            <w:top w:val="none" w:sz="0" w:space="0" w:color="auto"/>
            <w:left w:val="none" w:sz="0" w:space="0" w:color="auto"/>
            <w:bottom w:val="none" w:sz="0" w:space="0" w:color="auto"/>
            <w:right w:val="none" w:sz="0" w:space="0" w:color="auto"/>
          </w:divBdr>
        </w:div>
        <w:div w:id="1408112438">
          <w:marLeft w:val="0"/>
          <w:marRight w:val="0"/>
          <w:marTop w:val="0"/>
          <w:marBottom w:val="0"/>
          <w:divBdr>
            <w:top w:val="none" w:sz="0" w:space="0" w:color="auto"/>
            <w:left w:val="none" w:sz="0" w:space="0" w:color="auto"/>
            <w:bottom w:val="none" w:sz="0" w:space="0" w:color="auto"/>
            <w:right w:val="none" w:sz="0" w:space="0" w:color="auto"/>
          </w:divBdr>
        </w:div>
        <w:div w:id="319964045">
          <w:marLeft w:val="0"/>
          <w:marRight w:val="0"/>
          <w:marTop w:val="0"/>
          <w:marBottom w:val="0"/>
          <w:divBdr>
            <w:top w:val="none" w:sz="0" w:space="0" w:color="auto"/>
            <w:left w:val="none" w:sz="0" w:space="0" w:color="auto"/>
            <w:bottom w:val="none" w:sz="0" w:space="0" w:color="auto"/>
            <w:right w:val="none" w:sz="0" w:space="0" w:color="auto"/>
          </w:divBdr>
        </w:div>
        <w:div w:id="251401708">
          <w:marLeft w:val="0"/>
          <w:marRight w:val="0"/>
          <w:marTop w:val="0"/>
          <w:marBottom w:val="0"/>
          <w:divBdr>
            <w:top w:val="none" w:sz="0" w:space="0" w:color="auto"/>
            <w:left w:val="none" w:sz="0" w:space="0" w:color="auto"/>
            <w:bottom w:val="none" w:sz="0" w:space="0" w:color="auto"/>
            <w:right w:val="none" w:sz="0" w:space="0" w:color="auto"/>
          </w:divBdr>
        </w:div>
        <w:div w:id="436753292">
          <w:marLeft w:val="0"/>
          <w:marRight w:val="0"/>
          <w:marTop w:val="0"/>
          <w:marBottom w:val="0"/>
          <w:divBdr>
            <w:top w:val="none" w:sz="0" w:space="0" w:color="auto"/>
            <w:left w:val="none" w:sz="0" w:space="0" w:color="auto"/>
            <w:bottom w:val="none" w:sz="0" w:space="0" w:color="auto"/>
            <w:right w:val="none" w:sz="0" w:space="0" w:color="auto"/>
          </w:divBdr>
        </w:div>
        <w:div w:id="1339652603">
          <w:marLeft w:val="0"/>
          <w:marRight w:val="0"/>
          <w:marTop w:val="0"/>
          <w:marBottom w:val="0"/>
          <w:divBdr>
            <w:top w:val="none" w:sz="0" w:space="0" w:color="auto"/>
            <w:left w:val="none" w:sz="0" w:space="0" w:color="auto"/>
            <w:bottom w:val="none" w:sz="0" w:space="0" w:color="auto"/>
            <w:right w:val="none" w:sz="0" w:space="0" w:color="auto"/>
          </w:divBdr>
        </w:div>
        <w:div w:id="1066804638">
          <w:marLeft w:val="0"/>
          <w:marRight w:val="0"/>
          <w:marTop w:val="0"/>
          <w:marBottom w:val="0"/>
          <w:divBdr>
            <w:top w:val="none" w:sz="0" w:space="0" w:color="auto"/>
            <w:left w:val="none" w:sz="0" w:space="0" w:color="auto"/>
            <w:bottom w:val="none" w:sz="0" w:space="0" w:color="auto"/>
            <w:right w:val="none" w:sz="0" w:space="0" w:color="auto"/>
          </w:divBdr>
        </w:div>
        <w:div w:id="873231730">
          <w:marLeft w:val="0"/>
          <w:marRight w:val="0"/>
          <w:marTop w:val="0"/>
          <w:marBottom w:val="0"/>
          <w:divBdr>
            <w:top w:val="none" w:sz="0" w:space="0" w:color="auto"/>
            <w:left w:val="none" w:sz="0" w:space="0" w:color="auto"/>
            <w:bottom w:val="none" w:sz="0" w:space="0" w:color="auto"/>
            <w:right w:val="none" w:sz="0" w:space="0" w:color="auto"/>
          </w:divBdr>
        </w:div>
        <w:div w:id="1407874230">
          <w:marLeft w:val="0"/>
          <w:marRight w:val="0"/>
          <w:marTop w:val="0"/>
          <w:marBottom w:val="0"/>
          <w:divBdr>
            <w:top w:val="none" w:sz="0" w:space="0" w:color="auto"/>
            <w:left w:val="none" w:sz="0" w:space="0" w:color="auto"/>
            <w:bottom w:val="none" w:sz="0" w:space="0" w:color="auto"/>
            <w:right w:val="none" w:sz="0" w:space="0" w:color="auto"/>
          </w:divBdr>
        </w:div>
        <w:div w:id="357701270">
          <w:marLeft w:val="0"/>
          <w:marRight w:val="0"/>
          <w:marTop w:val="0"/>
          <w:marBottom w:val="0"/>
          <w:divBdr>
            <w:top w:val="none" w:sz="0" w:space="0" w:color="auto"/>
            <w:left w:val="none" w:sz="0" w:space="0" w:color="auto"/>
            <w:bottom w:val="none" w:sz="0" w:space="0" w:color="auto"/>
            <w:right w:val="none" w:sz="0" w:space="0" w:color="auto"/>
          </w:divBdr>
        </w:div>
        <w:div w:id="2516362">
          <w:marLeft w:val="0"/>
          <w:marRight w:val="0"/>
          <w:marTop w:val="0"/>
          <w:marBottom w:val="0"/>
          <w:divBdr>
            <w:top w:val="none" w:sz="0" w:space="0" w:color="auto"/>
            <w:left w:val="none" w:sz="0" w:space="0" w:color="auto"/>
            <w:bottom w:val="none" w:sz="0" w:space="0" w:color="auto"/>
            <w:right w:val="none" w:sz="0" w:space="0" w:color="auto"/>
          </w:divBdr>
        </w:div>
        <w:div w:id="27268900">
          <w:marLeft w:val="0"/>
          <w:marRight w:val="0"/>
          <w:marTop w:val="0"/>
          <w:marBottom w:val="0"/>
          <w:divBdr>
            <w:top w:val="none" w:sz="0" w:space="0" w:color="auto"/>
            <w:left w:val="none" w:sz="0" w:space="0" w:color="auto"/>
            <w:bottom w:val="none" w:sz="0" w:space="0" w:color="auto"/>
            <w:right w:val="none" w:sz="0" w:space="0" w:color="auto"/>
          </w:divBdr>
        </w:div>
        <w:div w:id="1438713179">
          <w:marLeft w:val="0"/>
          <w:marRight w:val="0"/>
          <w:marTop w:val="0"/>
          <w:marBottom w:val="0"/>
          <w:divBdr>
            <w:top w:val="none" w:sz="0" w:space="0" w:color="auto"/>
            <w:left w:val="none" w:sz="0" w:space="0" w:color="auto"/>
            <w:bottom w:val="none" w:sz="0" w:space="0" w:color="auto"/>
            <w:right w:val="none" w:sz="0" w:space="0" w:color="auto"/>
          </w:divBdr>
        </w:div>
        <w:div w:id="214240421">
          <w:marLeft w:val="0"/>
          <w:marRight w:val="0"/>
          <w:marTop w:val="0"/>
          <w:marBottom w:val="0"/>
          <w:divBdr>
            <w:top w:val="none" w:sz="0" w:space="0" w:color="auto"/>
            <w:left w:val="none" w:sz="0" w:space="0" w:color="auto"/>
            <w:bottom w:val="none" w:sz="0" w:space="0" w:color="auto"/>
            <w:right w:val="none" w:sz="0" w:space="0" w:color="auto"/>
          </w:divBdr>
        </w:div>
        <w:div w:id="589000762">
          <w:marLeft w:val="0"/>
          <w:marRight w:val="0"/>
          <w:marTop w:val="0"/>
          <w:marBottom w:val="0"/>
          <w:divBdr>
            <w:top w:val="none" w:sz="0" w:space="0" w:color="auto"/>
            <w:left w:val="none" w:sz="0" w:space="0" w:color="auto"/>
            <w:bottom w:val="none" w:sz="0" w:space="0" w:color="auto"/>
            <w:right w:val="none" w:sz="0" w:space="0" w:color="auto"/>
          </w:divBdr>
        </w:div>
        <w:div w:id="144006602">
          <w:marLeft w:val="0"/>
          <w:marRight w:val="0"/>
          <w:marTop w:val="0"/>
          <w:marBottom w:val="0"/>
          <w:divBdr>
            <w:top w:val="none" w:sz="0" w:space="0" w:color="auto"/>
            <w:left w:val="none" w:sz="0" w:space="0" w:color="auto"/>
            <w:bottom w:val="none" w:sz="0" w:space="0" w:color="auto"/>
            <w:right w:val="none" w:sz="0" w:space="0" w:color="auto"/>
          </w:divBdr>
        </w:div>
        <w:div w:id="544147677">
          <w:marLeft w:val="0"/>
          <w:marRight w:val="0"/>
          <w:marTop w:val="0"/>
          <w:marBottom w:val="0"/>
          <w:divBdr>
            <w:top w:val="none" w:sz="0" w:space="0" w:color="auto"/>
            <w:left w:val="none" w:sz="0" w:space="0" w:color="auto"/>
            <w:bottom w:val="none" w:sz="0" w:space="0" w:color="auto"/>
            <w:right w:val="none" w:sz="0" w:space="0" w:color="auto"/>
          </w:divBdr>
        </w:div>
        <w:div w:id="221135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Troels Fedder Jensen</dc:creator>
  <cp:keywords/>
  <dc:description/>
  <cp:lastModifiedBy>Henrik Bitsch Kirk</cp:lastModifiedBy>
  <cp:revision>3</cp:revision>
  <cp:lastPrinted>2025-09-01T11:02:00Z</cp:lastPrinted>
  <dcterms:created xsi:type="dcterms:W3CDTF">2025-09-01T11:02:00Z</dcterms:created>
  <dcterms:modified xsi:type="dcterms:W3CDTF">2025-09-01T11:02:00Z</dcterms:modified>
</cp:coreProperties>
</file>